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F1" w:rsidRDefault="007013F1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Pr="00845C5E" w:rsidRDefault="00845C5E" w:rsidP="00845C5E">
      <w:pPr>
        <w:ind w:left="709"/>
        <w:jc w:val="center"/>
        <w:rPr>
          <w:rFonts w:ascii="Arial" w:hAnsi="Arial" w:cs="Arial"/>
          <w:b/>
          <w:color w:val="17365D" w:themeColor="text2" w:themeShade="BF"/>
          <w:sz w:val="40"/>
          <w:szCs w:val="40"/>
          <w:lang w:val="es-ES_tradnl"/>
        </w:rPr>
      </w:pPr>
      <w:r w:rsidRPr="00845C5E">
        <w:rPr>
          <w:rFonts w:ascii="Arial" w:hAnsi="Arial" w:cs="Arial"/>
          <w:b/>
          <w:color w:val="17365D" w:themeColor="text2" w:themeShade="BF"/>
          <w:sz w:val="40"/>
          <w:szCs w:val="40"/>
          <w:lang w:val="en-US"/>
        </w:rPr>
        <w:t>REPOSITORIO DE DATOS</w:t>
      </w:r>
    </w:p>
    <w:p w:rsidR="00845C5E" w:rsidRPr="00845C5E" w:rsidRDefault="00845C5E" w:rsidP="00845C5E">
      <w:pPr>
        <w:jc w:val="center"/>
        <w:rPr>
          <w:rFonts w:ascii="Arial" w:hAnsi="Arial" w:cs="Arial"/>
          <w:b/>
          <w:color w:val="17365D" w:themeColor="text2" w:themeShade="BF"/>
          <w:sz w:val="36"/>
          <w:szCs w:val="36"/>
          <w:lang w:val="en-US"/>
        </w:rPr>
      </w:pPr>
      <w:r w:rsidRPr="00845C5E">
        <w:rPr>
          <w:rFonts w:ascii="Arial" w:hAnsi="Arial" w:cs="Arial"/>
          <w:b/>
          <w:color w:val="17365D" w:themeColor="text2" w:themeShade="BF"/>
          <w:sz w:val="36"/>
          <w:szCs w:val="36"/>
          <w:lang w:val="es-ES_tradnl"/>
        </w:rPr>
        <w:t>Funcionalidad</w:t>
      </w: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845C5E">
      <w:pPr>
        <w:ind w:firstLine="993"/>
        <w:rPr>
          <w:lang w:val="en-US"/>
        </w:rPr>
      </w:pPr>
      <w:r w:rsidRPr="00845C5E">
        <w:rPr>
          <w:noProof/>
          <w:lang w:eastAsia="es-ES" w:bidi="ar-SA"/>
        </w:rPr>
        <w:drawing>
          <wp:inline distT="0" distB="0" distL="0" distR="0">
            <wp:extent cx="2085975" cy="718952"/>
            <wp:effectExtent l="0" t="0" r="0" b="0"/>
            <wp:docPr id="9" name="Imagen 5" descr="logo-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d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458" cy="71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</w:pPr>
    </w:p>
    <w:p w:rsidR="00845C5E" w:rsidRDefault="00845C5E" w:rsidP="007013F1">
      <w:pPr>
        <w:rPr>
          <w:lang w:val="en-US"/>
        </w:rPr>
        <w:sectPr w:rsidR="00845C5E" w:rsidSect="00845C5E">
          <w:headerReference w:type="default" r:id="rId9"/>
          <w:headerReference w:type="first" r:id="rId10"/>
          <w:pgSz w:w="11906" w:h="16838"/>
          <w:pgMar w:top="851" w:right="1416" w:bottom="0" w:left="0" w:header="851" w:footer="737" w:gutter="0"/>
          <w:lnNumType w:countBy="1" w:restart="continuous"/>
          <w:cols w:space="708"/>
          <w:titlePg/>
          <w:docGrid w:linePitch="360"/>
        </w:sectPr>
      </w:pPr>
    </w:p>
    <w:p w:rsidR="00A84B2C" w:rsidRPr="00EC0923" w:rsidRDefault="00A84B2C" w:rsidP="00002428">
      <w:pPr>
        <w:pStyle w:val="Ttulo3"/>
      </w:pPr>
      <w:r w:rsidRPr="00EC0923">
        <w:lastRenderedPageBreak/>
        <w:t>Repositorio de ficheros para los Medios de Comunicación</w:t>
      </w:r>
    </w:p>
    <w:p w:rsidR="003F50DC" w:rsidRDefault="003F50D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E23E40" w:rsidRDefault="00E23E40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El objeto de este servicio es proporcionar a los medios de comunicación información sobre los resultados </w:t>
      </w:r>
      <w:r w:rsidR="009B737C">
        <w:rPr>
          <w:rFonts w:ascii="Arial" w:hAnsi="Arial" w:cs="Arial"/>
          <w:color w:val="000000"/>
          <w:sz w:val="22"/>
          <w:szCs w:val="22"/>
          <w:lang w:val="es-ES_tradnl"/>
        </w:rPr>
        <w:t>provisionales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del proceso del </w:t>
      </w:r>
      <w:r w:rsidR="00C246D2">
        <w:rPr>
          <w:rFonts w:ascii="Arial" w:hAnsi="Arial" w:cs="Arial"/>
          <w:color w:val="000000"/>
          <w:sz w:val="22"/>
          <w:szCs w:val="22"/>
          <w:lang w:val="es-ES_tradnl"/>
        </w:rPr>
        <w:t>25</w:t>
      </w:r>
      <w:r w:rsidR="00100976">
        <w:rPr>
          <w:rFonts w:ascii="Arial" w:hAnsi="Arial" w:cs="Arial"/>
          <w:color w:val="000000"/>
          <w:sz w:val="22"/>
          <w:szCs w:val="22"/>
          <w:lang w:val="es-ES_tradnl"/>
        </w:rPr>
        <w:t xml:space="preserve"> de </w:t>
      </w:r>
      <w:r w:rsidR="00C246D2">
        <w:rPr>
          <w:rFonts w:ascii="Arial" w:hAnsi="Arial" w:cs="Arial"/>
          <w:color w:val="000000"/>
          <w:sz w:val="22"/>
          <w:szCs w:val="22"/>
          <w:lang w:val="es-ES_tradnl"/>
        </w:rPr>
        <w:t>octubre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>, con el fin de facilitarles su función  informativa. Los medios deberán adecuar la información proporcionada</w:t>
      </w:r>
      <w:r w:rsidR="00C80313">
        <w:rPr>
          <w:rFonts w:ascii="Arial" w:hAnsi="Arial" w:cs="Arial"/>
          <w:color w:val="000000"/>
          <w:sz w:val="22"/>
          <w:szCs w:val="22"/>
          <w:lang w:val="es-ES_tradnl"/>
        </w:rPr>
        <w:t xml:space="preserve"> por la aplicación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a las características </w:t>
      </w:r>
      <w:r w:rsidR="000F0198">
        <w:rPr>
          <w:rFonts w:ascii="Arial" w:hAnsi="Arial" w:cs="Arial"/>
          <w:color w:val="000000"/>
          <w:sz w:val="22"/>
          <w:szCs w:val="22"/>
          <w:lang w:val="es-ES_tradnl"/>
        </w:rPr>
        <w:t>específicas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en función de sus necesidades.</w:t>
      </w:r>
    </w:p>
    <w:p w:rsidR="003F50DC" w:rsidRDefault="003F50D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 xml:space="preserve">El servicio consiste en la creación de un repositorio de datos, basado en una infraestructura a la que podrán acceder los usuarios para seleccionar la información deseada.   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>Periódicamente</w:t>
      </w:r>
      <w:r w:rsidR="00C80313">
        <w:rPr>
          <w:rFonts w:ascii="Arial" w:hAnsi="Arial" w:cs="Arial"/>
          <w:color w:val="000000"/>
          <w:sz w:val="22"/>
          <w:szCs w:val="22"/>
        </w:rPr>
        <w:t>,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conforme se vayan actualizando los datos de los resultados </w:t>
      </w:r>
      <w:r w:rsidR="009B737C">
        <w:rPr>
          <w:rFonts w:ascii="Arial" w:hAnsi="Arial" w:cs="Arial"/>
          <w:color w:val="000000"/>
          <w:sz w:val="22"/>
          <w:szCs w:val="22"/>
        </w:rPr>
        <w:t>provisionale</w:t>
      </w:r>
      <w:r w:rsidR="00AA523D">
        <w:rPr>
          <w:rFonts w:ascii="Arial" w:hAnsi="Arial" w:cs="Arial"/>
          <w:color w:val="000000"/>
          <w:sz w:val="22"/>
          <w:szCs w:val="22"/>
        </w:rPr>
        <w:t>s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en Internet, se procederá a actualiz</w:t>
      </w:r>
      <w:r w:rsidR="00E23E40">
        <w:rPr>
          <w:rFonts w:ascii="Arial" w:hAnsi="Arial" w:cs="Arial"/>
          <w:color w:val="000000"/>
          <w:sz w:val="22"/>
          <w:szCs w:val="22"/>
        </w:rPr>
        <w:t>ar los ficheros del repositorio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de forma que la información mostrada por medio de Internet sea coherente con la almacenada en este repositorio.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>Con objeto de asegurar el nivel de servicio con  las máximas garantías de seguridad, se habilitarán unos usuarios y claves predefinidos que permitirán el acceso al  sistema para  la descarga de la información.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100976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Dirección Nacional Electoral</w:t>
      </w:r>
      <w:r w:rsidR="00461C87" w:rsidRPr="00EC0923">
        <w:rPr>
          <w:rFonts w:ascii="Arial" w:hAnsi="Arial" w:cs="Arial"/>
          <w:color w:val="000000"/>
          <w:sz w:val="22"/>
          <w:szCs w:val="22"/>
        </w:rPr>
        <w:t xml:space="preserve">  </w:t>
      </w:r>
      <w:r w:rsidR="00032917">
        <w:rPr>
          <w:rFonts w:ascii="Arial" w:hAnsi="Arial" w:cs="Arial"/>
          <w:color w:val="000000"/>
          <w:sz w:val="22"/>
          <w:szCs w:val="22"/>
        </w:rPr>
        <w:t>comunicar</w:t>
      </w:r>
      <w:r w:rsidR="009B656D">
        <w:rPr>
          <w:rFonts w:ascii="Arial" w:hAnsi="Arial" w:cs="Arial"/>
          <w:color w:val="000000"/>
          <w:sz w:val="22"/>
          <w:szCs w:val="22"/>
        </w:rPr>
        <w:t>á</w:t>
      </w:r>
      <w:r w:rsidR="00032917">
        <w:rPr>
          <w:rFonts w:ascii="Arial" w:hAnsi="Arial" w:cs="Arial"/>
          <w:color w:val="000000"/>
          <w:sz w:val="22"/>
          <w:szCs w:val="22"/>
        </w:rPr>
        <w:t xml:space="preserve"> a </w:t>
      </w:r>
      <w:r w:rsidR="00A84B2C" w:rsidRPr="00EC0923">
        <w:rPr>
          <w:rFonts w:ascii="Arial" w:hAnsi="Arial" w:cs="Arial"/>
          <w:color w:val="000000"/>
          <w:sz w:val="22"/>
          <w:szCs w:val="22"/>
        </w:rPr>
        <w:t>los medios</w:t>
      </w:r>
      <w:r w:rsidR="00032917">
        <w:rPr>
          <w:rFonts w:ascii="Arial" w:hAnsi="Arial" w:cs="Arial"/>
          <w:color w:val="000000"/>
          <w:sz w:val="22"/>
          <w:szCs w:val="22"/>
        </w:rPr>
        <w:t xml:space="preserve"> </w:t>
      </w:r>
      <w:r w:rsidR="00A84B2C" w:rsidRPr="00EC0923">
        <w:rPr>
          <w:rFonts w:ascii="Arial" w:hAnsi="Arial" w:cs="Arial"/>
          <w:color w:val="000000"/>
          <w:sz w:val="22"/>
          <w:szCs w:val="22"/>
        </w:rPr>
        <w:t xml:space="preserve"> </w:t>
      </w:r>
      <w:r w:rsidR="00032917">
        <w:rPr>
          <w:rFonts w:ascii="Arial" w:hAnsi="Arial" w:cs="Arial"/>
          <w:color w:val="000000"/>
          <w:sz w:val="22"/>
          <w:szCs w:val="22"/>
        </w:rPr>
        <w:t>la posibilidad de</w:t>
      </w:r>
      <w:r w:rsidR="00A84B2C" w:rsidRPr="00EC0923">
        <w:rPr>
          <w:rFonts w:ascii="Arial" w:hAnsi="Arial" w:cs="Arial"/>
          <w:color w:val="000000"/>
          <w:sz w:val="22"/>
          <w:szCs w:val="22"/>
        </w:rPr>
        <w:t xml:space="preserve"> acceder a este tipo de servicio.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 xml:space="preserve">Indra remitirá a </w:t>
      </w:r>
      <w:r w:rsidR="00032917">
        <w:rPr>
          <w:rFonts w:ascii="Arial" w:hAnsi="Arial" w:cs="Arial"/>
          <w:color w:val="000000"/>
          <w:sz w:val="22"/>
          <w:szCs w:val="22"/>
        </w:rPr>
        <w:t>la DINE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4C363C">
        <w:rPr>
          <w:rFonts w:ascii="Arial" w:hAnsi="Arial" w:cs="Arial"/>
          <w:color w:val="000000"/>
          <w:sz w:val="22"/>
          <w:szCs w:val="22"/>
        </w:rPr>
        <w:t>el usuario y la password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con la que</w:t>
      </w:r>
      <w:r w:rsidR="00032917">
        <w:rPr>
          <w:rFonts w:ascii="Arial" w:hAnsi="Arial" w:cs="Arial"/>
          <w:color w:val="000000"/>
          <w:sz w:val="22"/>
          <w:szCs w:val="22"/>
        </w:rPr>
        <w:t xml:space="preserve"> los medios autorizados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debe</w:t>
      </w:r>
      <w:r w:rsidR="00094746">
        <w:rPr>
          <w:rFonts w:ascii="Arial" w:hAnsi="Arial" w:cs="Arial"/>
          <w:color w:val="000000"/>
          <w:sz w:val="22"/>
          <w:szCs w:val="22"/>
        </w:rPr>
        <w:t>n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acceder al sistema, así como el nombre de la URL del sitio de descarga.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 xml:space="preserve">Para garantizar que cualquier medio de información, con independencia de la infraestructura informática de la que disponga, pueda </w:t>
      </w:r>
      <w:r w:rsidR="00E23E40">
        <w:rPr>
          <w:rFonts w:ascii="Arial" w:hAnsi="Arial" w:cs="Arial"/>
          <w:color w:val="000000"/>
          <w:sz w:val="22"/>
          <w:szCs w:val="22"/>
        </w:rPr>
        <w:t>tratar los ficheros descargados</w:t>
      </w:r>
      <w:r w:rsidR="00C80313">
        <w:rPr>
          <w:rFonts w:ascii="Arial" w:hAnsi="Arial" w:cs="Arial"/>
          <w:color w:val="000000"/>
          <w:sz w:val="22"/>
          <w:szCs w:val="22"/>
        </w:rPr>
        <w:t>,</w:t>
      </w:r>
      <w:r w:rsidRPr="00EC0923">
        <w:rPr>
          <w:rFonts w:ascii="Arial" w:hAnsi="Arial" w:cs="Arial"/>
          <w:color w:val="000000"/>
          <w:sz w:val="22"/>
          <w:szCs w:val="22"/>
        </w:rPr>
        <w:t xml:space="preserve"> los datos se facilitan  en  ficheros ASCII con separadores de campo. </w:t>
      </w:r>
    </w:p>
    <w:p w:rsidR="00A84B2C" w:rsidRPr="00EC0923" w:rsidRDefault="00A84B2C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A84B2C" w:rsidRPr="00EC0923" w:rsidRDefault="00461C87" w:rsidP="004F54B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C0923">
        <w:rPr>
          <w:rFonts w:ascii="Arial" w:hAnsi="Arial" w:cs="Arial"/>
          <w:color w:val="000000"/>
          <w:sz w:val="22"/>
          <w:szCs w:val="22"/>
        </w:rPr>
        <w:t>A continuación se detalla e</w:t>
      </w:r>
      <w:r w:rsidR="00A84B2C" w:rsidRPr="00EC0923">
        <w:rPr>
          <w:rFonts w:ascii="Arial" w:hAnsi="Arial" w:cs="Arial"/>
          <w:color w:val="000000"/>
          <w:sz w:val="22"/>
          <w:szCs w:val="22"/>
        </w:rPr>
        <w:t xml:space="preserve">l contenido de la información disponible </w:t>
      </w:r>
      <w:r w:rsidR="009B656D">
        <w:rPr>
          <w:rFonts w:ascii="Arial" w:hAnsi="Arial" w:cs="Arial"/>
          <w:color w:val="000000"/>
          <w:sz w:val="22"/>
          <w:szCs w:val="22"/>
        </w:rPr>
        <w:t>para</w:t>
      </w:r>
      <w:r w:rsidR="00C80313">
        <w:rPr>
          <w:rFonts w:ascii="Arial" w:hAnsi="Arial" w:cs="Arial"/>
          <w:color w:val="000000"/>
          <w:sz w:val="22"/>
          <w:szCs w:val="22"/>
        </w:rPr>
        <w:t xml:space="preserve"> los usuarios de este servicio</w:t>
      </w:r>
      <w:r w:rsidRPr="00EC0923">
        <w:rPr>
          <w:rFonts w:ascii="Arial" w:hAnsi="Arial" w:cs="Arial"/>
          <w:color w:val="000000"/>
          <w:sz w:val="22"/>
          <w:szCs w:val="22"/>
        </w:rPr>
        <w:t>, teniendo en cuenta que la descripción de estos ficheros es provisional y podría tener alguna modificación posterior</w:t>
      </w:r>
      <w:r w:rsidR="00A84B2C" w:rsidRPr="00EC0923"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A84B2C" w:rsidRPr="00EC0923" w:rsidRDefault="00A84B2C" w:rsidP="00A84B2C">
      <w:pPr>
        <w:spacing w:after="240"/>
        <w:jc w:val="both"/>
        <w:rPr>
          <w:rFonts w:ascii="Arial" w:hAnsi="Arial" w:cs="Arial"/>
          <w:color w:val="000000"/>
          <w:sz w:val="22"/>
          <w:szCs w:val="22"/>
        </w:rPr>
      </w:pPr>
    </w:p>
    <w:p w:rsidR="00C56D81" w:rsidRDefault="00EF381C" w:rsidP="00461C87">
      <w:pPr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noProof/>
          <w:color w:val="000000"/>
          <w:lang w:eastAsia="es-ES" w:bidi="ar-SA"/>
        </w:rPr>
        <w:drawing>
          <wp:inline distT="0" distB="0" distL="0" distR="0">
            <wp:extent cx="9525" cy="95250"/>
            <wp:effectExtent l="19050" t="0" r="9525" b="0"/>
            <wp:docPr id="3" name="Imagen 3" descr="C:\Users\mgclemente\AppData\elec\HP\fijos\imagenes\pixel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clemente\AppData\elec\HP\fijos\imagenes\pixel_trans.gif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D81" w:rsidRDefault="00C56D81">
      <w:pPr>
        <w:widowControl/>
        <w:suppressAutoHyphens w:val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br w:type="page"/>
      </w:r>
    </w:p>
    <w:p w:rsidR="00A84B2C" w:rsidRPr="000F0198" w:rsidRDefault="00A84B2C" w:rsidP="00002428">
      <w:pPr>
        <w:pStyle w:val="Ttulo3"/>
      </w:pPr>
      <w:r w:rsidRPr="00DB01C9">
        <w:lastRenderedPageBreak/>
        <w:t>Descripción de archivos</w:t>
      </w:r>
      <w:r w:rsidR="00100976" w:rsidRPr="000F0198">
        <w:t xml:space="preserve"> </w:t>
      </w:r>
    </w:p>
    <w:p w:rsidR="006C2A88" w:rsidRDefault="00D77FFA" w:rsidP="00883742">
      <w:pPr>
        <w:pStyle w:val="NormalWeb"/>
        <w:spacing w:line="360" w:lineRule="auto"/>
        <w:jc w:val="both"/>
        <w:rPr>
          <w:rFonts w:ascii="Arial" w:eastAsia="DejaVu Sans" w:hAnsi="Arial" w:cs="Arial"/>
          <w:kern w:val="1"/>
          <w:sz w:val="22"/>
          <w:szCs w:val="22"/>
          <w:lang w:eastAsia="hi-IN" w:bidi="hi-IN"/>
        </w:rPr>
      </w:pPr>
      <w:r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Los archivos con la información actualizada del escrutinio </w:t>
      </w:r>
      <w:r w:rsidR="00CC1408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serán </w:t>
      </w:r>
      <w:r w:rsidR="0081712A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dos</w:t>
      </w:r>
      <w:r w:rsidR="00CC1408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: “totales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_XX</w:t>
      </w:r>
      <w:r w:rsidR="00CC1408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.csv”</w:t>
      </w:r>
      <w:r w:rsidR="005C3199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y </w:t>
      </w:r>
      <w:r w:rsidR="00C729AC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“totaleslista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_XX</w:t>
      </w:r>
      <w:r w:rsidR="00C729AC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.csv</w:t>
      </w:r>
      <w:r w:rsidR="0081712A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”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. La información estará dividida por provincia, existiendo 25 ficheros de cada uno y siendo “XX” el código de provincia </w:t>
      </w:r>
      <w:r w:rsidR="009C4930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al que corresponda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(y “99” para el total nacional)</w:t>
      </w:r>
      <w:r w:rsidR="0081712A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. 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Todos los ficheros </w:t>
      </w:r>
      <w:r w:rsidR="00B97876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i</w:t>
      </w:r>
      <w:r w:rsidR="0000192A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rán </w:t>
      </w:r>
      <w:r w:rsidR="009A3F84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empaquetados y </w:t>
      </w:r>
      <w:r w:rsidR="0000192A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comprimidos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en uno llamado</w:t>
      </w:r>
      <w:r w:rsidR="006C2A8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:</w:t>
      </w:r>
      <w:r w:rsidR="0000192A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“</w:t>
      </w:r>
      <w:r w:rsidR="0000192A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datos</w:t>
      </w:r>
      <w:r w:rsidR="00687093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&lt;</w:t>
      </w:r>
      <w:r w:rsidR="002A3E81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XXXXXX</w:t>
      </w:r>
      <w:r w:rsidR="00687093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&gt;</w:t>
      </w:r>
      <w:r w:rsidR="0000192A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.</w:t>
      </w:r>
      <w:r w:rsidR="009A3F84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tar.</w:t>
      </w:r>
      <w:r w:rsidR="0000192A" w:rsidRPr="000F0198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gz</w:t>
      </w:r>
      <w:r w:rsidR="0000192A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”</w:t>
      </w:r>
      <w:r w:rsidR="003F3CBF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, siendo</w:t>
      </w:r>
      <w:r w:rsidR="0088374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</w:t>
      </w:r>
      <w:r w:rsidR="003F3CBF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XXXXX una cadena aleatoria</w:t>
      </w:r>
      <w:r w:rsidR="006C2A8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que varía con cada actualización</w:t>
      </w:r>
      <w:r w:rsidR="0000192A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. </w:t>
      </w:r>
    </w:p>
    <w:p w:rsidR="006C2A88" w:rsidRDefault="0081712A" w:rsidP="006C2A88">
      <w:pPr>
        <w:pStyle w:val="NormalWeb"/>
        <w:spacing w:line="360" w:lineRule="auto"/>
        <w:jc w:val="both"/>
        <w:rPr>
          <w:rFonts w:ascii="Arial" w:eastAsia="DejaVu Sans" w:hAnsi="Arial" w:cs="Arial"/>
          <w:kern w:val="1"/>
          <w:sz w:val="22"/>
          <w:szCs w:val="22"/>
          <w:lang w:eastAsia="hi-IN" w:bidi="hi-IN"/>
        </w:rPr>
      </w:pPr>
      <w:r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Los archivos de claves son tres: “listas.csv”</w:t>
      </w:r>
      <w:r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, “formulas.csv” y “ámbitos.csv”.</w:t>
      </w:r>
      <w:r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Irán </w:t>
      </w:r>
      <w:r w:rsidR="00C246D2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empaquetados y </w:t>
      </w:r>
      <w:r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comprimidos en un solo fichero: “</w:t>
      </w:r>
      <w:r w:rsidRPr="0081712A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datos_generales.</w:t>
      </w:r>
      <w:r w:rsidR="00C246D2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tar.</w:t>
      </w:r>
      <w:r w:rsidRPr="0081712A">
        <w:rPr>
          <w:rFonts w:ascii="Arial" w:eastAsia="DejaVu Sans" w:hAnsi="Arial" w:cs="Arial"/>
          <w:b/>
          <w:kern w:val="1"/>
          <w:sz w:val="22"/>
          <w:szCs w:val="22"/>
          <w:lang w:eastAsia="hi-IN" w:bidi="hi-IN"/>
        </w:rPr>
        <w:t>gz</w:t>
      </w:r>
      <w:r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”.</w:t>
      </w:r>
      <w:r w:rsidR="005D70C9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</w:t>
      </w:r>
      <w:r w:rsidR="006C2A88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Los archivos están comprimidos con "gzip", siendo compatibles con la mayoría de los descomp</w:t>
      </w:r>
      <w:r w:rsidR="00845C5E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resores como WinZip, WinRar etc</w:t>
      </w:r>
      <w:r w:rsidR="006C2A88"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.</w:t>
      </w:r>
    </w:p>
    <w:p w:rsidR="00A84B2C" w:rsidRPr="000F0198" w:rsidRDefault="00A84B2C" w:rsidP="000F0198">
      <w:pPr>
        <w:pStyle w:val="NormalWeb"/>
        <w:spacing w:line="360" w:lineRule="auto"/>
        <w:jc w:val="both"/>
        <w:rPr>
          <w:rFonts w:ascii="Arial" w:eastAsia="DejaVu Sans" w:hAnsi="Arial" w:cs="Arial"/>
          <w:kern w:val="1"/>
          <w:sz w:val="22"/>
          <w:szCs w:val="22"/>
          <w:lang w:eastAsia="hi-IN" w:bidi="hi-IN"/>
        </w:rPr>
      </w:pPr>
      <w:r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>Todos los archivos descargables desde el servicio del repositorio presentan las siguientes características:</w:t>
      </w:r>
    </w:p>
    <w:p w:rsidR="00A84B2C" w:rsidRPr="000F0198" w:rsidRDefault="00A84B2C" w:rsidP="000F0198">
      <w:pPr>
        <w:widowControl/>
        <w:numPr>
          <w:ilvl w:val="0"/>
          <w:numId w:val="5"/>
        </w:numPr>
        <w:tabs>
          <w:tab w:val="clear" w:pos="1320"/>
          <w:tab w:val="num" w:pos="360"/>
        </w:tabs>
        <w:suppressAutoHyphens w:val="0"/>
        <w:spacing w:before="100" w:beforeAutospacing="1" w:after="100" w:afterAutospacing="1" w:line="360" w:lineRule="auto"/>
        <w:ind w:left="300"/>
        <w:jc w:val="both"/>
        <w:rPr>
          <w:rFonts w:ascii="Arial" w:hAnsi="Arial" w:cs="Arial"/>
          <w:color w:val="000000"/>
          <w:sz w:val="22"/>
          <w:szCs w:val="22"/>
        </w:rPr>
      </w:pPr>
      <w:r w:rsidRPr="000F0198">
        <w:rPr>
          <w:rFonts w:ascii="Arial" w:hAnsi="Arial" w:cs="Arial"/>
          <w:color w:val="000000"/>
          <w:sz w:val="22"/>
          <w:szCs w:val="22"/>
        </w:rPr>
        <w:t>Registros de longitud fija con final de registro tipo DOS (</w:t>
      </w:r>
      <w:r w:rsidRPr="000F0198">
        <w:rPr>
          <w:rFonts w:ascii="Arial" w:hAnsi="Arial" w:cs="Arial"/>
          <w:b/>
          <w:bCs/>
          <w:color w:val="000000"/>
          <w:sz w:val="22"/>
          <w:szCs w:val="22"/>
        </w:rPr>
        <w:t>CR LF</w:t>
      </w:r>
      <w:r w:rsidRPr="000F0198">
        <w:rPr>
          <w:rFonts w:ascii="Arial" w:hAnsi="Arial" w:cs="Arial"/>
          <w:color w:val="000000"/>
          <w:sz w:val="22"/>
          <w:szCs w:val="22"/>
        </w:rPr>
        <w:t>).</w:t>
      </w:r>
    </w:p>
    <w:p w:rsidR="00A84B2C" w:rsidRPr="000F0198" w:rsidRDefault="00A84B2C" w:rsidP="000F0198">
      <w:pPr>
        <w:widowControl/>
        <w:numPr>
          <w:ilvl w:val="0"/>
          <w:numId w:val="5"/>
        </w:numPr>
        <w:tabs>
          <w:tab w:val="clear" w:pos="1320"/>
          <w:tab w:val="num" w:pos="360"/>
        </w:tabs>
        <w:suppressAutoHyphens w:val="0"/>
        <w:spacing w:before="100" w:beforeAutospacing="1" w:after="100" w:afterAutospacing="1" w:line="360" w:lineRule="auto"/>
        <w:ind w:left="300"/>
        <w:jc w:val="both"/>
        <w:rPr>
          <w:rFonts w:ascii="Arial" w:hAnsi="Arial" w:cs="Arial"/>
          <w:color w:val="000000"/>
          <w:sz w:val="22"/>
          <w:szCs w:val="22"/>
        </w:rPr>
      </w:pPr>
      <w:r w:rsidRPr="000F0198">
        <w:rPr>
          <w:rFonts w:ascii="Arial" w:hAnsi="Arial" w:cs="Arial"/>
          <w:color w:val="000000"/>
          <w:sz w:val="22"/>
          <w:szCs w:val="22"/>
        </w:rPr>
        <w:t>Campos delimitados por separadores "</w:t>
      </w:r>
      <w:r w:rsidRPr="000F0198">
        <w:rPr>
          <w:rFonts w:ascii="Arial" w:hAnsi="Arial" w:cs="Arial"/>
          <w:b/>
          <w:bCs/>
          <w:color w:val="000000"/>
          <w:sz w:val="22"/>
          <w:szCs w:val="22"/>
        </w:rPr>
        <w:t>;</w:t>
      </w:r>
      <w:r w:rsidRPr="000F0198">
        <w:rPr>
          <w:rFonts w:ascii="Arial" w:hAnsi="Arial" w:cs="Arial"/>
          <w:color w:val="000000"/>
          <w:sz w:val="22"/>
          <w:szCs w:val="22"/>
        </w:rPr>
        <w:t>"(punto y coma).</w:t>
      </w:r>
    </w:p>
    <w:p w:rsidR="00A84B2C" w:rsidRPr="000F0198" w:rsidRDefault="00A84B2C" w:rsidP="000F0198">
      <w:pPr>
        <w:pStyle w:val="NormalWeb"/>
        <w:spacing w:line="360" w:lineRule="auto"/>
        <w:jc w:val="both"/>
        <w:rPr>
          <w:rFonts w:ascii="Arial" w:eastAsia="DejaVu Sans" w:hAnsi="Arial" w:cs="Arial"/>
          <w:kern w:val="1"/>
          <w:sz w:val="22"/>
          <w:szCs w:val="22"/>
          <w:lang w:eastAsia="hi-IN" w:bidi="hi-IN"/>
        </w:rPr>
      </w:pPr>
      <w:r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En los campos de tipo "Porcentaje", las dos últimas posiciones por la derecha se consideran decimales. Las longitudes que se detallan a continuación en los diseños de los archivos </w:t>
      </w:r>
      <w:r w:rsidRPr="000F0198">
        <w:rPr>
          <w:rFonts w:ascii="Arial" w:eastAsia="DejaVu Sans" w:hAnsi="Arial" w:cs="Arial"/>
          <w:b/>
          <w:bCs/>
          <w:kern w:val="1"/>
          <w:sz w:val="22"/>
          <w:szCs w:val="22"/>
          <w:lang w:eastAsia="hi-IN" w:bidi="hi-IN"/>
        </w:rPr>
        <w:t>NO</w:t>
      </w:r>
      <w:r w:rsidRPr="000F0198">
        <w:rPr>
          <w:rFonts w:ascii="Arial" w:eastAsia="DejaVu Sans" w:hAnsi="Arial" w:cs="Arial"/>
          <w:kern w:val="1"/>
          <w:sz w:val="22"/>
          <w:szCs w:val="22"/>
          <w:lang w:eastAsia="hi-IN" w:bidi="hi-IN"/>
        </w:rPr>
        <w:t xml:space="preserve"> incluyen el separador de campos. </w:t>
      </w:r>
    </w:p>
    <w:p w:rsidR="00B414F8" w:rsidRPr="000F0198" w:rsidRDefault="00B414F8" w:rsidP="000F0198">
      <w:pPr>
        <w:pStyle w:val="Textoindependiente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F0198">
        <w:rPr>
          <w:rFonts w:ascii="Arial" w:hAnsi="Arial" w:cs="Arial"/>
          <w:color w:val="000000"/>
          <w:sz w:val="22"/>
          <w:szCs w:val="22"/>
        </w:rPr>
        <w:t xml:space="preserve">Identificación de los registros: </w:t>
      </w:r>
    </w:p>
    <w:p w:rsidR="001A0649" w:rsidRPr="000F0198" w:rsidRDefault="00B414F8" w:rsidP="001A0649">
      <w:pPr>
        <w:pStyle w:val="Textoindependiente"/>
        <w:numPr>
          <w:ilvl w:val="0"/>
          <w:numId w:val="2"/>
        </w:numPr>
        <w:tabs>
          <w:tab w:val="clear" w:pos="707"/>
        </w:tabs>
        <w:spacing w:line="360" w:lineRule="auto"/>
        <w:ind w:left="426" w:firstLine="0"/>
        <w:rPr>
          <w:rFonts w:ascii="Arial" w:hAnsi="Arial" w:cs="Arial"/>
          <w:color w:val="000000"/>
          <w:sz w:val="22"/>
          <w:szCs w:val="22"/>
        </w:rPr>
      </w:pPr>
      <w:r w:rsidRPr="000F0198">
        <w:rPr>
          <w:rFonts w:ascii="Arial" w:hAnsi="Arial" w:cs="Arial"/>
          <w:color w:val="000000"/>
          <w:sz w:val="22"/>
          <w:szCs w:val="22"/>
        </w:rPr>
        <w:t xml:space="preserve">Identificación de tipos de elección: </w:t>
      </w:r>
    </w:p>
    <w:p w:rsidR="001A0649" w:rsidRDefault="001A0649" w:rsidP="00847D14">
      <w:pPr>
        <w:pStyle w:val="Textoindependiente"/>
        <w:spacing w:after="0" w:line="360" w:lineRule="auto"/>
        <w:ind w:left="155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Presidente 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= </w:t>
      </w:r>
      <w:r>
        <w:rPr>
          <w:rFonts w:ascii="Arial" w:hAnsi="Arial" w:cs="Arial"/>
          <w:b/>
          <w:color w:val="000000"/>
          <w:sz w:val="22"/>
          <w:szCs w:val="22"/>
        </w:rPr>
        <w:t>1</w:t>
      </w:r>
    </w:p>
    <w:p w:rsidR="001A0649" w:rsidRDefault="004F179A" w:rsidP="00847D14">
      <w:pPr>
        <w:pStyle w:val="Textoindependiente"/>
        <w:spacing w:after="0" w:line="360" w:lineRule="auto"/>
        <w:ind w:left="1559"/>
        <w:rPr>
          <w:rFonts w:ascii="Arial" w:hAnsi="Arial" w:cs="Arial"/>
          <w:color w:val="000000"/>
          <w:sz w:val="22"/>
          <w:szCs w:val="22"/>
        </w:rPr>
      </w:pPr>
      <w:r w:rsidRPr="000F0198">
        <w:rPr>
          <w:rFonts w:ascii="Arial" w:hAnsi="Arial" w:cs="Arial"/>
          <w:color w:val="000000"/>
          <w:sz w:val="22"/>
          <w:szCs w:val="22"/>
        </w:rPr>
        <w:t xml:space="preserve">Senadores Nacionales = </w:t>
      </w:r>
      <w:r w:rsidR="00FC33B2" w:rsidRPr="000F0198">
        <w:rPr>
          <w:rFonts w:ascii="Arial" w:hAnsi="Arial" w:cs="Arial"/>
          <w:b/>
          <w:color w:val="000000"/>
          <w:sz w:val="22"/>
          <w:szCs w:val="22"/>
        </w:rPr>
        <w:t>2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0F0198">
        <w:rPr>
          <w:rFonts w:ascii="Arial" w:hAnsi="Arial" w:cs="Arial"/>
          <w:color w:val="000000"/>
          <w:sz w:val="22"/>
          <w:szCs w:val="22"/>
        </w:rPr>
        <w:br/>
      </w:r>
      <w:r w:rsidR="00FC33B2" w:rsidRPr="000F0198">
        <w:rPr>
          <w:rFonts w:ascii="Arial" w:hAnsi="Arial" w:cs="Arial"/>
          <w:color w:val="000000"/>
          <w:sz w:val="22"/>
          <w:szCs w:val="22"/>
        </w:rPr>
        <w:t xml:space="preserve">Diputados Nacionales = </w:t>
      </w:r>
      <w:r w:rsidR="00FC33B2" w:rsidRPr="000F0198">
        <w:rPr>
          <w:rFonts w:ascii="Arial" w:hAnsi="Arial" w:cs="Arial"/>
          <w:b/>
          <w:color w:val="000000"/>
          <w:sz w:val="22"/>
          <w:szCs w:val="22"/>
        </w:rPr>
        <w:t>3</w:t>
      </w:r>
      <w:r w:rsidR="00FC33B2" w:rsidRPr="000F019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47D14" w:rsidRDefault="001A0649" w:rsidP="00847D14">
      <w:pPr>
        <w:pStyle w:val="Textoindependiente"/>
        <w:spacing w:after="0" w:line="360" w:lineRule="auto"/>
        <w:ind w:left="155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Gobernador 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= </w:t>
      </w:r>
      <w:r>
        <w:rPr>
          <w:rFonts w:ascii="Arial" w:hAnsi="Arial" w:cs="Arial"/>
          <w:b/>
          <w:color w:val="000000"/>
          <w:sz w:val="22"/>
          <w:szCs w:val="22"/>
        </w:rPr>
        <w:t>4</w:t>
      </w:r>
      <w:r w:rsidR="004F179A" w:rsidRPr="000F0198">
        <w:rPr>
          <w:rFonts w:ascii="Arial" w:hAnsi="Arial" w:cs="Arial"/>
          <w:color w:val="000000"/>
          <w:sz w:val="22"/>
          <w:szCs w:val="22"/>
        </w:rPr>
        <w:br/>
      </w:r>
      <w:r w:rsidR="00481EB4" w:rsidRPr="000F0198">
        <w:rPr>
          <w:rFonts w:ascii="Arial" w:hAnsi="Arial" w:cs="Arial"/>
          <w:color w:val="000000"/>
          <w:sz w:val="22"/>
          <w:szCs w:val="22"/>
        </w:rPr>
        <w:t xml:space="preserve">Senadores Provinciales = </w:t>
      </w:r>
      <w:r w:rsidR="00FC33B2" w:rsidRPr="000F0198">
        <w:rPr>
          <w:rFonts w:ascii="Arial" w:hAnsi="Arial" w:cs="Arial"/>
          <w:b/>
          <w:color w:val="000000"/>
          <w:sz w:val="22"/>
          <w:szCs w:val="22"/>
        </w:rPr>
        <w:t>5</w:t>
      </w:r>
      <w:r w:rsidR="00481EB4" w:rsidRPr="000F0198">
        <w:rPr>
          <w:rFonts w:ascii="Arial" w:hAnsi="Arial" w:cs="Arial"/>
          <w:color w:val="000000"/>
          <w:sz w:val="22"/>
          <w:szCs w:val="22"/>
        </w:rPr>
        <w:t xml:space="preserve"> </w:t>
      </w:r>
      <w:r w:rsidR="00481EB4" w:rsidRPr="000F0198">
        <w:rPr>
          <w:rFonts w:ascii="Arial" w:hAnsi="Arial" w:cs="Arial"/>
          <w:color w:val="000000"/>
          <w:sz w:val="22"/>
          <w:szCs w:val="22"/>
        </w:rPr>
        <w:br/>
      </w:r>
      <w:r w:rsidR="00847D14" w:rsidRPr="000F0198">
        <w:rPr>
          <w:rFonts w:ascii="Arial" w:hAnsi="Arial" w:cs="Arial"/>
          <w:color w:val="000000"/>
          <w:sz w:val="22"/>
          <w:szCs w:val="22"/>
        </w:rPr>
        <w:t xml:space="preserve">Diputados Provinciales = </w:t>
      </w:r>
      <w:r w:rsidR="00847D14" w:rsidRPr="000F0198">
        <w:rPr>
          <w:rFonts w:ascii="Arial" w:hAnsi="Arial" w:cs="Arial"/>
          <w:b/>
          <w:color w:val="000000"/>
          <w:sz w:val="22"/>
          <w:szCs w:val="22"/>
        </w:rPr>
        <w:t>6</w:t>
      </w:r>
      <w:r w:rsidR="00847D14" w:rsidRPr="000F019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D70C9" w:rsidRDefault="005D70C9" w:rsidP="005D70C9">
      <w:pPr>
        <w:pStyle w:val="Textoindependiente"/>
        <w:spacing w:after="0" w:line="360" w:lineRule="auto"/>
        <w:ind w:left="155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Concejales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 = </w:t>
      </w:r>
      <w:r>
        <w:rPr>
          <w:rFonts w:ascii="Arial" w:hAnsi="Arial" w:cs="Arial"/>
          <w:b/>
          <w:color w:val="000000"/>
          <w:sz w:val="22"/>
          <w:szCs w:val="22"/>
        </w:rPr>
        <w:t>7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414F8" w:rsidRDefault="001A0649" w:rsidP="000F0198">
      <w:pPr>
        <w:pStyle w:val="Textoindependiente"/>
        <w:spacing w:after="0" w:line="360" w:lineRule="auto"/>
        <w:ind w:left="1559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Parlasur 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Nacionales = </w:t>
      </w:r>
      <w:r>
        <w:rPr>
          <w:rFonts w:ascii="Arial" w:hAnsi="Arial" w:cs="Arial"/>
          <w:b/>
          <w:color w:val="000000"/>
          <w:sz w:val="22"/>
          <w:szCs w:val="22"/>
        </w:rPr>
        <w:t>8</w:t>
      </w:r>
      <w:r w:rsidRPr="000F0198">
        <w:rPr>
          <w:rFonts w:ascii="Arial" w:hAnsi="Arial" w:cs="Arial"/>
          <w:color w:val="000000"/>
          <w:sz w:val="22"/>
          <w:szCs w:val="22"/>
        </w:rPr>
        <w:br/>
      </w:r>
      <w:r w:rsidR="009B5F45">
        <w:rPr>
          <w:rFonts w:ascii="Arial" w:hAnsi="Arial" w:cs="Arial"/>
          <w:color w:val="000000"/>
          <w:sz w:val="22"/>
          <w:szCs w:val="22"/>
        </w:rPr>
        <w:t>Parlasur Regionales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F0198">
        <w:rPr>
          <w:rFonts w:ascii="Arial" w:hAnsi="Arial" w:cs="Arial"/>
          <w:color w:val="000000"/>
          <w:sz w:val="22"/>
          <w:szCs w:val="22"/>
        </w:rPr>
        <w:t xml:space="preserve">= </w:t>
      </w:r>
      <w:r>
        <w:rPr>
          <w:rFonts w:ascii="Arial" w:hAnsi="Arial" w:cs="Arial"/>
          <w:b/>
          <w:color w:val="000000"/>
          <w:sz w:val="22"/>
          <w:szCs w:val="22"/>
        </w:rPr>
        <w:t>9</w:t>
      </w:r>
    </w:p>
    <w:p w:rsidR="00795C5F" w:rsidRPr="00795C5F" w:rsidRDefault="00795C5F" w:rsidP="000F0198">
      <w:pPr>
        <w:pStyle w:val="Textoindependiente"/>
        <w:spacing w:after="0" w:line="360" w:lineRule="auto"/>
        <w:ind w:left="1559"/>
        <w:rPr>
          <w:rFonts w:ascii="Arial" w:hAnsi="Arial" w:cs="Arial"/>
          <w:color w:val="000000"/>
          <w:sz w:val="8"/>
          <w:szCs w:val="8"/>
        </w:rPr>
      </w:pPr>
    </w:p>
    <w:p w:rsidR="00B414F8" w:rsidRDefault="009B5F45" w:rsidP="00795C5F">
      <w:pPr>
        <w:pStyle w:val="Textoindependiente"/>
        <w:numPr>
          <w:ilvl w:val="0"/>
          <w:numId w:val="3"/>
        </w:numPr>
        <w:tabs>
          <w:tab w:val="left" w:pos="707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Sección o</w:t>
      </w:r>
      <w:r w:rsidR="00737286" w:rsidRPr="000F0198">
        <w:rPr>
          <w:rFonts w:ascii="Arial" w:hAnsi="Arial" w:cs="Arial"/>
          <w:color w:val="000000"/>
          <w:sz w:val="22"/>
          <w:szCs w:val="22"/>
        </w:rPr>
        <w:t xml:space="preserve"> Comuna</w:t>
      </w:r>
      <w:r w:rsidR="00B414F8" w:rsidRPr="000F0198">
        <w:rPr>
          <w:rFonts w:ascii="Arial" w:hAnsi="Arial" w:cs="Arial"/>
          <w:color w:val="000000"/>
          <w:sz w:val="22"/>
          <w:szCs w:val="22"/>
        </w:rPr>
        <w:t xml:space="preserve">: Código de </w:t>
      </w:r>
      <w:r w:rsidR="00737286" w:rsidRPr="000F0198">
        <w:rPr>
          <w:rFonts w:ascii="Arial" w:hAnsi="Arial" w:cs="Arial"/>
          <w:color w:val="000000"/>
          <w:sz w:val="22"/>
          <w:szCs w:val="22"/>
        </w:rPr>
        <w:t>Provincia</w:t>
      </w:r>
      <w:r w:rsidR="00AA523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Sección o</w:t>
      </w:r>
      <w:r w:rsidR="00E93632">
        <w:rPr>
          <w:rFonts w:ascii="Arial" w:hAnsi="Arial" w:cs="Arial"/>
          <w:color w:val="000000"/>
          <w:sz w:val="22"/>
          <w:szCs w:val="22"/>
        </w:rPr>
        <w:t xml:space="preserve"> </w:t>
      </w:r>
      <w:r w:rsidR="00AA523D">
        <w:rPr>
          <w:rFonts w:ascii="Arial" w:hAnsi="Arial" w:cs="Arial"/>
          <w:color w:val="000000"/>
          <w:sz w:val="22"/>
          <w:szCs w:val="22"/>
        </w:rPr>
        <w:t>Comuna</w:t>
      </w:r>
      <w:r w:rsidR="00DA7075" w:rsidRPr="000F0198">
        <w:rPr>
          <w:rFonts w:ascii="Arial" w:hAnsi="Arial" w:cs="Arial"/>
          <w:color w:val="000000"/>
          <w:sz w:val="22"/>
          <w:szCs w:val="22"/>
        </w:rPr>
        <w:t>&lt;&gt;"</w:t>
      </w:r>
      <w:r w:rsidR="00B414F8" w:rsidRPr="000F0198">
        <w:rPr>
          <w:rFonts w:ascii="Arial" w:hAnsi="Arial" w:cs="Arial"/>
          <w:color w:val="000000"/>
          <w:sz w:val="22"/>
          <w:szCs w:val="22"/>
        </w:rPr>
        <w:t>99</w:t>
      </w:r>
      <w:r w:rsidR="00280095" w:rsidRPr="000F0198">
        <w:rPr>
          <w:rFonts w:ascii="Arial" w:hAnsi="Arial" w:cs="Arial"/>
          <w:color w:val="000000"/>
          <w:sz w:val="22"/>
          <w:szCs w:val="22"/>
        </w:rPr>
        <w:t>9</w:t>
      </w:r>
      <w:r w:rsidR="00B414F8" w:rsidRPr="000F0198">
        <w:rPr>
          <w:rFonts w:ascii="Arial" w:hAnsi="Arial" w:cs="Arial"/>
          <w:color w:val="000000"/>
          <w:sz w:val="22"/>
          <w:szCs w:val="22"/>
        </w:rPr>
        <w:t xml:space="preserve">" </w:t>
      </w:r>
    </w:p>
    <w:p w:rsidR="00AA523D" w:rsidRPr="000F0198" w:rsidRDefault="00AA523D" w:rsidP="00795C5F">
      <w:pPr>
        <w:pStyle w:val="Textoindependiente"/>
        <w:numPr>
          <w:ilvl w:val="0"/>
          <w:numId w:val="3"/>
        </w:numPr>
        <w:tabs>
          <w:tab w:val="left" w:pos="707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Total Nacional: Código de Provincia = “99”</w:t>
      </w:r>
    </w:p>
    <w:p w:rsidR="00795C5F" w:rsidRDefault="00795C5F" w:rsidP="008701C0">
      <w:pPr>
        <w:pStyle w:val="Textoindependiente"/>
        <w:jc w:val="center"/>
        <w:rPr>
          <w:rFonts w:ascii="Arial" w:hAnsi="Arial" w:cs="Arial"/>
          <w:color w:val="FFC000"/>
          <w:sz w:val="22"/>
          <w:szCs w:val="22"/>
          <w:highlight w:val="darkGray"/>
        </w:rPr>
      </w:pPr>
    </w:p>
    <w:p w:rsidR="00B414F8" w:rsidRPr="000F0198" w:rsidRDefault="009B737C" w:rsidP="008701C0">
      <w:pPr>
        <w:pStyle w:val="Textoindependiente"/>
        <w:jc w:val="center"/>
        <w:rPr>
          <w:rFonts w:ascii="Arial" w:hAnsi="Arial" w:cs="Arial"/>
          <w:color w:val="FFC000"/>
          <w:sz w:val="22"/>
          <w:szCs w:val="22"/>
        </w:rPr>
      </w:pPr>
      <w:r>
        <w:rPr>
          <w:rFonts w:ascii="Arial" w:hAnsi="Arial" w:cs="Arial"/>
          <w:color w:val="FFC000"/>
          <w:sz w:val="22"/>
          <w:szCs w:val="22"/>
          <w:highlight w:val="darkGray"/>
        </w:rPr>
        <w:t>Archivos de Recuento Provisional</w:t>
      </w:r>
    </w:p>
    <w:p w:rsidR="00EC0923" w:rsidRPr="000F0198" w:rsidRDefault="00EC0923">
      <w:pPr>
        <w:pStyle w:val="Textoindependiente"/>
        <w:rPr>
          <w:rFonts w:ascii="Arial" w:hAnsi="Arial" w:cs="Arial"/>
          <w:b/>
          <w:i/>
          <w:sz w:val="22"/>
          <w:szCs w:val="22"/>
        </w:rPr>
      </w:pPr>
    </w:p>
    <w:p w:rsidR="004D1DE8" w:rsidRPr="000F0198" w:rsidRDefault="00B414F8">
      <w:pPr>
        <w:pStyle w:val="Textoindependiente"/>
        <w:rPr>
          <w:rFonts w:ascii="Arial" w:hAnsi="Arial" w:cs="Arial"/>
          <w:b/>
          <w:i/>
          <w:sz w:val="22"/>
          <w:szCs w:val="22"/>
        </w:rPr>
      </w:pPr>
      <w:r w:rsidRPr="000F0198">
        <w:rPr>
          <w:rFonts w:ascii="Arial" w:hAnsi="Arial" w:cs="Arial"/>
          <w:b/>
          <w:i/>
          <w:sz w:val="22"/>
          <w:szCs w:val="22"/>
        </w:rPr>
        <w:t>Archivos de Totales de Recuento Pr</w:t>
      </w:r>
      <w:r w:rsidR="009B737C">
        <w:rPr>
          <w:rFonts w:ascii="Arial" w:hAnsi="Arial" w:cs="Arial"/>
          <w:b/>
          <w:i/>
          <w:sz w:val="22"/>
          <w:szCs w:val="22"/>
        </w:rPr>
        <w:t>ovisional</w:t>
      </w:r>
      <w:r w:rsidRPr="000F0198">
        <w:rPr>
          <w:rFonts w:ascii="Arial" w:hAnsi="Arial" w:cs="Arial"/>
          <w:b/>
          <w:i/>
          <w:sz w:val="22"/>
          <w:szCs w:val="22"/>
        </w:rPr>
        <w:t>.</w:t>
      </w:r>
    </w:p>
    <w:p w:rsidR="00270399" w:rsidRDefault="00B414F8" w:rsidP="00461C87">
      <w:pPr>
        <w:pStyle w:val="Textoindependiente"/>
        <w:rPr>
          <w:rFonts w:ascii="Arial" w:hAnsi="Arial" w:cs="Arial"/>
          <w:sz w:val="22"/>
          <w:szCs w:val="22"/>
        </w:rPr>
      </w:pPr>
      <w:r w:rsidRPr="000F0198">
        <w:rPr>
          <w:rFonts w:ascii="Arial" w:hAnsi="Arial" w:cs="Arial"/>
          <w:sz w:val="22"/>
          <w:szCs w:val="22"/>
        </w:rPr>
        <w:t xml:space="preserve">Contiene la información del Recuento </w:t>
      </w:r>
      <w:r w:rsidR="009B737C">
        <w:rPr>
          <w:rFonts w:ascii="Arial" w:hAnsi="Arial" w:cs="Arial"/>
          <w:sz w:val="22"/>
          <w:szCs w:val="22"/>
        </w:rPr>
        <w:t>Provisional</w:t>
      </w:r>
      <w:r w:rsidRPr="000F0198">
        <w:rPr>
          <w:rFonts w:ascii="Arial" w:hAnsi="Arial" w:cs="Arial"/>
          <w:sz w:val="22"/>
          <w:szCs w:val="22"/>
        </w:rPr>
        <w:t xml:space="preserve"> totalizada a nivel </w:t>
      </w:r>
      <w:r w:rsidR="009B5F45">
        <w:rPr>
          <w:rFonts w:ascii="Arial" w:hAnsi="Arial" w:cs="Arial"/>
          <w:sz w:val="22"/>
          <w:szCs w:val="22"/>
        </w:rPr>
        <w:t>de Sección</w:t>
      </w:r>
      <w:r w:rsidR="00795C5F">
        <w:rPr>
          <w:rFonts w:ascii="Arial" w:hAnsi="Arial" w:cs="Arial"/>
          <w:sz w:val="22"/>
          <w:szCs w:val="22"/>
        </w:rPr>
        <w:t xml:space="preserve"> y divididos en provincias.</w:t>
      </w:r>
    </w:p>
    <w:p w:rsidR="00795C5F" w:rsidRPr="00795C5F" w:rsidRDefault="00795C5F" w:rsidP="00461C87">
      <w:pPr>
        <w:pStyle w:val="Textoindependiente"/>
        <w:rPr>
          <w:rFonts w:ascii="Arial" w:hAnsi="Arial" w:cs="Arial"/>
          <w:sz w:val="20"/>
          <w:szCs w:val="20"/>
          <w:u w:val="single"/>
        </w:rPr>
      </w:pPr>
    </w:p>
    <w:p w:rsidR="00B414F8" w:rsidRPr="00270399" w:rsidRDefault="00274B6D" w:rsidP="00461C87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  <w:r w:rsidRPr="00270399">
        <w:rPr>
          <w:rFonts w:ascii="Arial" w:hAnsi="Arial" w:cs="Arial"/>
          <w:sz w:val="20"/>
          <w:szCs w:val="20"/>
        </w:rPr>
        <w:t>Archivo</w:t>
      </w:r>
      <w:r w:rsidR="00B414F8" w:rsidRPr="00270399">
        <w:rPr>
          <w:rFonts w:ascii="Arial" w:hAnsi="Arial" w:cs="Arial"/>
          <w:sz w:val="20"/>
          <w:szCs w:val="20"/>
        </w:rPr>
        <w:t xml:space="preserve"> </w:t>
      </w:r>
      <w:r w:rsidRPr="00270399">
        <w:rPr>
          <w:rFonts w:ascii="Arial" w:hAnsi="Arial" w:cs="Arial"/>
          <w:b/>
          <w:sz w:val="20"/>
          <w:szCs w:val="20"/>
        </w:rPr>
        <w:t>totales</w:t>
      </w:r>
      <w:r w:rsidR="00795C5F">
        <w:rPr>
          <w:rFonts w:ascii="Arial" w:hAnsi="Arial" w:cs="Arial"/>
          <w:b/>
          <w:sz w:val="20"/>
          <w:szCs w:val="20"/>
        </w:rPr>
        <w:t>XX</w:t>
      </w:r>
      <w:r w:rsidRPr="00270399">
        <w:rPr>
          <w:rFonts w:ascii="Arial" w:hAnsi="Arial" w:cs="Arial"/>
          <w:b/>
          <w:sz w:val="20"/>
          <w:szCs w:val="20"/>
        </w:rPr>
        <w:t>.csv</w:t>
      </w:r>
      <w:r w:rsidRPr="00270399">
        <w:rPr>
          <w:rFonts w:ascii="Arial" w:hAnsi="Arial" w:cs="Arial"/>
          <w:sz w:val="20"/>
          <w:szCs w:val="20"/>
        </w:rPr>
        <w:t xml:space="preserve"> (</w:t>
      </w:r>
      <w:r w:rsidR="009B737C">
        <w:rPr>
          <w:rFonts w:ascii="Arial" w:hAnsi="Arial" w:cs="Arial"/>
          <w:sz w:val="20"/>
          <w:szCs w:val="20"/>
        </w:rPr>
        <w:t>Totales de Recuento Provisional</w:t>
      </w:r>
      <w:r w:rsidR="00795C5F">
        <w:rPr>
          <w:rFonts w:ascii="Arial" w:hAnsi="Arial" w:cs="Arial"/>
          <w:sz w:val="20"/>
          <w:szCs w:val="20"/>
        </w:rPr>
        <w:t>, siendo XX el número de provincia</w:t>
      </w:r>
      <w:r w:rsidRPr="00270399">
        <w:rPr>
          <w:rFonts w:ascii="Arial" w:hAnsi="Arial" w:cs="Arial"/>
          <w:sz w:val="20"/>
          <w:szCs w:val="20"/>
        </w:rPr>
        <w:t>)</w:t>
      </w:r>
    </w:p>
    <w:tbl>
      <w:tblPr>
        <w:tblW w:w="54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3693"/>
        <w:gridCol w:w="1224"/>
        <w:gridCol w:w="483"/>
      </w:tblGrid>
      <w:tr w:rsidR="00921F88" w:rsidRPr="000F0198">
        <w:trPr>
          <w:trHeight w:val="315"/>
          <w:jc w:val="center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21F88" w:rsidRPr="000F0198" w:rsidRDefault="00921F88" w:rsidP="00073B7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921F88" w:rsidRPr="000F0198">
        <w:trPr>
          <w:gridAfter w:val="1"/>
          <w:wAfter w:w="483" w:type="dxa"/>
          <w:trHeight w:val="315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  <w:t>DESCRIPCIÓN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  <w:t>LONGITUD</w:t>
            </w:r>
          </w:p>
        </w:tc>
      </w:tr>
      <w:tr w:rsidR="00921F88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Código de Elección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1</w:t>
            </w:r>
          </w:p>
        </w:tc>
      </w:tr>
      <w:tr w:rsidR="00921F88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de </w:t>
            </w:r>
            <w:r w:rsidR="00737286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Provincia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921F88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E93632" w:rsidRDefault="00921F88" w:rsidP="009B5F45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de </w:t>
            </w:r>
            <w:r w:rsidR="009B5F45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Comuna o Sección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F88" w:rsidRPr="000F0198" w:rsidRDefault="00921F88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3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Total de Mesas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Mesas Escrutadas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mesas escrutadas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Electores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Total de Votantes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Participación sobre censo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Participación sobre escrutado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Electores Escrutados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Porcentaje de </w:t>
            </w:r>
            <w:r w:rsidR="00ED215B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electores escrutados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Válidos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Válidos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Positivos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Positivos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en blanco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en blanco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Nulos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Nulos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Recurridos e Impugnados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Recurridos e Impugnados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0F5829" w:rsidRPr="000F0198" w:rsidTr="003E2A66">
        <w:trPr>
          <w:gridAfter w:val="1"/>
          <w:wAfter w:w="483" w:type="dxa"/>
          <w:trHeight w:val="349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5829" w:rsidRPr="000F0198" w:rsidRDefault="000F5829" w:rsidP="003E2A66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Cargos a elegir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5829" w:rsidRPr="000F0198" w:rsidRDefault="000F5829" w:rsidP="003E2A66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3</w:t>
            </w:r>
          </w:p>
        </w:tc>
      </w:tr>
      <w:tr w:rsidR="00CA5061" w:rsidRPr="000F0198">
        <w:trPr>
          <w:gridAfter w:val="1"/>
          <w:wAfter w:w="483" w:type="dxa"/>
          <w:trHeight w:val="349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AA3CA2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Día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Hora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CA5061" w:rsidRPr="000F0198">
        <w:trPr>
          <w:gridAfter w:val="1"/>
          <w:wAfter w:w="483" w:type="dxa"/>
          <w:trHeight w:val="300"/>
          <w:jc w:val="center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Minuto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5061" w:rsidRPr="000F0198" w:rsidRDefault="00CA5061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</w:tbl>
    <w:p w:rsidR="00921F88" w:rsidRPr="000F0198" w:rsidRDefault="00921F88">
      <w:pPr>
        <w:pStyle w:val="Textoindependiente"/>
        <w:rPr>
          <w:rFonts w:ascii="Arial" w:hAnsi="Arial" w:cs="Arial"/>
          <w:b/>
          <w:i/>
          <w:sz w:val="20"/>
          <w:szCs w:val="20"/>
        </w:rPr>
      </w:pPr>
    </w:p>
    <w:p w:rsidR="00795C5F" w:rsidRDefault="00795C5F" w:rsidP="008701C0">
      <w:pPr>
        <w:pStyle w:val="Textoindependiente"/>
        <w:jc w:val="center"/>
        <w:rPr>
          <w:rFonts w:ascii="Arial" w:hAnsi="Arial" w:cs="Arial"/>
          <w:color w:val="FFC000"/>
          <w:sz w:val="22"/>
          <w:szCs w:val="22"/>
          <w:highlight w:val="darkGray"/>
        </w:rPr>
      </w:pPr>
    </w:p>
    <w:p w:rsidR="00795C5F" w:rsidRDefault="00795C5F">
      <w:pPr>
        <w:widowControl/>
        <w:suppressAutoHyphens w:val="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br w:type="page"/>
      </w:r>
    </w:p>
    <w:p w:rsidR="00095B86" w:rsidRPr="00270399" w:rsidRDefault="00095B86" w:rsidP="00095B86">
      <w:pPr>
        <w:pStyle w:val="Textoindependiente"/>
        <w:rPr>
          <w:rFonts w:ascii="Arial" w:hAnsi="Arial" w:cs="Arial"/>
          <w:b/>
          <w:i/>
          <w:sz w:val="22"/>
          <w:szCs w:val="22"/>
        </w:rPr>
      </w:pPr>
      <w:r w:rsidRPr="00270399">
        <w:rPr>
          <w:rFonts w:ascii="Arial" w:hAnsi="Arial" w:cs="Arial"/>
          <w:b/>
          <w:i/>
          <w:sz w:val="22"/>
          <w:szCs w:val="22"/>
        </w:rPr>
        <w:lastRenderedPageBreak/>
        <w:t xml:space="preserve">Archivos de Recuento </w:t>
      </w:r>
      <w:r w:rsidR="009B737C">
        <w:rPr>
          <w:rFonts w:ascii="Arial" w:hAnsi="Arial" w:cs="Arial"/>
          <w:b/>
          <w:i/>
          <w:sz w:val="22"/>
          <w:szCs w:val="22"/>
        </w:rPr>
        <w:t>Provisional</w:t>
      </w:r>
      <w:r w:rsidRPr="00270399">
        <w:rPr>
          <w:rFonts w:ascii="Arial" w:hAnsi="Arial" w:cs="Arial"/>
          <w:b/>
          <w:i/>
          <w:sz w:val="22"/>
          <w:szCs w:val="22"/>
        </w:rPr>
        <w:t xml:space="preserve"> por</w:t>
      </w:r>
      <w:r w:rsidR="005C3199">
        <w:rPr>
          <w:rFonts w:ascii="Arial" w:hAnsi="Arial" w:cs="Arial"/>
          <w:b/>
          <w:i/>
          <w:sz w:val="22"/>
          <w:szCs w:val="22"/>
        </w:rPr>
        <w:t xml:space="preserve"> agrupaciones / fórmulas /</w:t>
      </w:r>
      <w:r w:rsidRPr="00270399">
        <w:rPr>
          <w:rFonts w:ascii="Arial" w:hAnsi="Arial" w:cs="Arial"/>
          <w:b/>
          <w:i/>
          <w:sz w:val="22"/>
          <w:szCs w:val="22"/>
        </w:rPr>
        <w:t xml:space="preserve"> </w:t>
      </w:r>
      <w:commentRangeStart w:id="0"/>
      <w:del w:id="1" w:author="sminvielle" w:date="2015-10-05T20:26:00Z">
        <w:r w:rsidR="005860A9" w:rsidDel="00F63441">
          <w:rPr>
            <w:rFonts w:ascii="Arial" w:hAnsi="Arial" w:cs="Arial"/>
            <w:b/>
            <w:i/>
            <w:sz w:val="22"/>
            <w:szCs w:val="22"/>
          </w:rPr>
          <w:delText>lema</w:delText>
        </w:r>
        <w:r w:rsidRPr="00270399" w:rsidDel="00F63441">
          <w:rPr>
            <w:rFonts w:ascii="Arial" w:hAnsi="Arial" w:cs="Arial"/>
            <w:b/>
            <w:i/>
            <w:sz w:val="22"/>
            <w:szCs w:val="22"/>
          </w:rPr>
          <w:delText>s</w:delText>
        </w:r>
      </w:del>
      <w:ins w:id="2" w:author="sminvielle" w:date="2015-10-05T20:26:00Z">
        <w:r w:rsidR="00F63441">
          <w:rPr>
            <w:rFonts w:ascii="Arial" w:hAnsi="Arial" w:cs="Arial"/>
            <w:b/>
            <w:i/>
            <w:sz w:val="22"/>
            <w:szCs w:val="22"/>
          </w:rPr>
          <w:t>sublemas</w:t>
        </w:r>
        <w:commentRangeEnd w:id="0"/>
        <w:r w:rsidR="00F63441">
          <w:rPr>
            <w:rStyle w:val="Refdecomentario"/>
            <w:rFonts w:cs="Mangal"/>
          </w:rPr>
          <w:commentReference w:id="0"/>
        </w:r>
      </w:ins>
      <w:r w:rsidRPr="00270399">
        <w:rPr>
          <w:rFonts w:ascii="Arial" w:hAnsi="Arial" w:cs="Arial"/>
          <w:b/>
          <w:i/>
          <w:sz w:val="22"/>
          <w:szCs w:val="22"/>
        </w:rPr>
        <w:t>.</w:t>
      </w:r>
    </w:p>
    <w:p w:rsidR="00652604" w:rsidRDefault="00095B86" w:rsidP="00095B86">
      <w:pPr>
        <w:pStyle w:val="Textoindependiente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>Contiene la inf</w:t>
      </w:r>
      <w:r w:rsidR="009B737C">
        <w:rPr>
          <w:rFonts w:ascii="Arial" w:hAnsi="Arial" w:cs="Arial"/>
          <w:sz w:val="22"/>
          <w:szCs w:val="22"/>
        </w:rPr>
        <w:t>ormación del Recuento Provisional</w:t>
      </w:r>
      <w:r w:rsidRPr="00270399">
        <w:rPr>
          <w:rFonts w:ascii="Arial" w:hAnsi="Arial" w:cs="Arial"/>
          <w:sz w:val="22"/>
          <w:szCs w:val="22"/>
        </w:rPr>
        <w:t xml:space="preserve"> totalizada</w:t>
      </w:r>
      <w:r w:rsidR="00652604">
        <w:rPr>
          <w:rFonts w:ascii="Arial" w:hAnsi="Arial" w:cs="Arial"/>
          <w:sz w:val="22"/>
          <w:szCs w:val="22"/>
        </w:rPr>
        <w:t xml:space="preserve"> por agrupaciones / fórmulas, salvo los datos correspondientes a la provincia de Santa Cruz, que será a nivel de</w:t>
      </w:r>
      <w:del w:id="3" w:author="sminvielle" w:date="2015-10-05T20:16:00Z">
        <w:r w:rsidR="00652604" w:rsidDel="0078313C">
          <w:rPr>
            <w:rFonts w:ascii="Arial" w:hAnsi="Arial" w:cs="Arial"/>
            <w:sz w:val="22"/>
            <w:szCs w:val="22"/>
          </w:rPr>
          <w:delText xml:space="preserve"> lemas</w:delText>
        </w:r>
      </w:del>
      <w:ins w:id="4" w:author="sminvielle" w:date="2015-10-05T20:16:00Z">
        <w:r w:rsidR="0078313C">
          <w:rPr>
            <w:rFonts w:ascii="Arial" w:hAnsi="Arial" w:cs="Arial"/>
            <w:sz w:val="22"/>
            <w:szCs w:val="22"/>
          </w:rPr>
          <w:t xml:space="preserve"> sublemas</w:t>
        </w:r>
      </w:ins>
      <w:r w:rsidRPr="00270399">
        <w:rPr>
          <w:rFonts w:ascii="Arial" w:hAnsi="Arial" w:cs="Arial"/>
          <w:sz w:val="22"/>
          <w:szCs w:val="22"/>
        </w:rPr>
        <w:t>.</w:t>
      </w:r>
      <w:r w:rsidR="00D41F5B">
        <w:rPr>
          <w:rFonts w:ascii="Arial" w:hAnsi="Arial" w:cs="Arial"/>
          <w:sz w:val="22"/>
          <w:szCs w:val="22"/>
        </w:rPr>
        <w:t xml:space="preserve"> </w:t>
      </w:r>
    </w:p>
    <w:p w:rsidR="00095B86" w:rsidRDefault="00D41F5B" w:rsidP="00652604">
      <w:pPr>
        <w:pStyle w:val="Textoindependien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tabla de </w:t>
      </w:r>
      <w:r w:rsidR="00380305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 elementos (correspondiente a </w:t>
      </w:r>
      <w:r w:rsidR="00652604">
        <w:rPr>
          <w:rFonts w:ascii="Arial" w:hAnsi="Arial" w:cs="Arial"/>
          <w:sz w:val="22"/>
          <w:szCs w:val="22"/>
        </w:rPr>
        <w:t xml:space="preserve">los </w:t>
      </w:r>
      <w:r w:rsidR="005860A9">
        <w:rPr>
          <w:rFonts w:ascii="Arial" w:hAnsi="Arial" w:cs="Arial"/>
          <w:sz w:val="22"/>
          <w:szCs w:val="22"/>
        </w:rPr>
        <w:t>lemas</w:t>
      </w:r>
      <w:r>
        <w:rPr>
          <w:rFonts w:ascii="Arial" w:hAnsi="Arial" w:cs="Arial"/>
          <w:sz w:val="22"/>
          <w:szCs w:val="22"/>
        </w:rPr>
        <w:t>) vend</w:t>
      </w:r>
      <w:r w:rsidR="005860A9">
        <w:rPr>
          <w:rFonts w:ascii="Arial" w:hAnsi="Arial" w:cs="Arial"/>
          <w:sz w:val="22"/>
          <w:szCs w:val="22"/>
        </w:rPr>
        <w:t>rá ordenada por código de lema.</w:t>
      </w:r>
    </w:p>
    <w:p w:rsidR="00652604" w:rsidRDefault="00652604" w:rsidP="00542831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Dado que únicamente la provincia de Santa Cruz </w:t>
      </w:r>
      <w:r w:rsidR="00EF1BB5">
        <w:rPr>
          <w:rFonts w:ascii="Arial" w:hAnsi="Arial" w:cs="Arial"/>
          <w:sz w:val="22"/>
          <w:szCs w:val="22"/>
        </w:rPr>
        <w:t>se rige por la ley de l</w:t>
      </w:r>
      <w:r>
        <w:rPr>
          <w:rFonts w:ascii="Arial" w:hAnsi="Arial" w:cs="Arial"/>
          <w:sz w:val="22"/>
          <w:szCs w:val="22"/>
        </w:rPr>
        <w:t xml:space="preserve">emas, en el resto de provincias vendrá </w:t>
      </w:r>
      <w:r w:rsidR="005C3199">
        <w:rPr>
          <w:rFonts w:ascii="Arial" w:hAnsi="Arial" w:cs="Arial"/>
          <w:sz w:val="22"/>
          <w:szCs w:val="22"/>
        </w:rPr>
        <w:t>completado</w:t>
      </w:r>
      <w:r>
        <w:rPr>
          <w:rFonts w:ascii="Arial" w:hAnsi="Arial" w:cs="Arial"/>
          <w:sz w:val="22"/>
          <w:szCs w:val="22"/>
        </w:rPr>
        <w:t xml:space="preserve"> a 0.</w:t>
      </w:r>
    </w:p>
    <w:p w:rsidR="00324213" w:rsidRPr="002B64B7" w:rsidRDefault="00324213" w:rsidP="00095B86">
      <w:pPr>
        <w:pStyle w:val="Textoindependiente"/>
        <w:spacing w:after="0"/>
        <w:jc w:val="center"/>
        <w:rPr>
          <w:rFonts w:ascii="Arial" w:hAnsi="Arial" w:cs="Arial"/>
          <w:sz w:val="16"/>
          <w:szCs w:val="16"/>
        </w:rPr>
      </w:pPr>
    </w:p>
    <w:p w:rsidR="00095B86" w:rsidRPr="00270399" w:rsidRDefault="00095B86" w:rsidP="00095B86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  <w:r w:rsidRPr="00270399">
        <w:rPr>
          <w:rFonts w:ascii="Arial" w:hAnsi="Arial" w:cs="Arial"/>
          <w:sz w:val="20"/>
          <w:szCs w:val="20"/>
        </w:rPr>
        <w:t xml:space="preserve">Archivo </w:t>
      </w:r>
      <w:r w:rsidRPr="00270399">
        <w:rPr>
          <w:rFonts w:ascii="Arial" w:hAnsi="Arial" w:cs="Arial"/>
          <w:b/>
          <w:sz w:val="20"/>
          <w:szCs w:val="20"/>
        </w:rPr>
        <w:t>totaleslistas</w:t>
      </w:r>
      <w:r w:rsidR="00795C5F">
        <w:rPr>
          <w:rFonts w:ascii="Arial" w:hAnsi="Arial" w:cs="Arial"/>
          <w:b/>
          <w:sz w:val="20"/>
          <w:szCs w:val="20"/>
        </w:rPr>
        <w:t>XX</w:t>
      </w:r>
      <w:r w:rsidRPr="00270399">
        <w:rPr>
          <w:rFonts w:ascii="Arial" w:hAnsi="Arial" w:cs="Arial"/>
          <w:b/>
          <w:sz w:val="20"/>
          <w:szCs w:val="20"/>
        </w:rPr>
        <w:t>.csv</w:t>
      </w:r>
      <w:r w:rsidRPr="00270399">
        <w:rPr>
          <w:rFonts w:ascii="Arial" w:hAnsi="Arial" w:cs="Arial"/>
          <w:sz w:val="20"/>
          <w:szCs w:val="20"/>
        </w:rPr>
        <w:t xml:space="preserve"> (Totales por </w:t>
      </w:r>
      <w:r w:rsidR="005C3199">
        <w:rPr>
          <w:rFonts w:ascii="Arial" w:hAnsi="Arial" w:cs="Arial"/>
          <w:sz w:val="20"/>
          <w:szCs w:val="20"/>
        </w:rPr>
        <w:t>agrupación/fórmulas/lemas</w:t>
      </w:r>
      <w:r w:rsidR="00795C5F">
        <w:rPr>
          <w:rFonts w:ascii="Arial" w:hAnsi="Arial" w:cs="Arial"/>
          <w:sz w:val="20"/>
          <w:szCs w:val="20"/>
        </w:rPr>
        <w:t>, siendo XX el número de provincia</w:t>
      </w:r>
      <w:r w:rsidRPr="00270399">
        <w:rPr>
          <w:rFonts w:ascii="Arial" w:hAnsi="Arial" w:cs="Arial"/>
          <w:sz w:val="20"/>
          <w:szCs w:val="20"/>
        </w:rPr>
        <w:t>)</w:t>
      </w:r>
    </w:p>
    <w:p w:rsidR="00095B86" w:rsidRPr="000F0198" w:rsidRDefault="00095B86" w:rsidP="00095B86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W w:w="5400" w:type="dxa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20"/>
        <w:gridCol w:w="2080"/>
      </w:tblGrid>
      <w:tr w:rsidR="00095B86" w:rsidRPr="000F0198">
        <w:trPr>
          <w:trHeight w:val="315"/>
          <w:jc w:val="center"/>
        </w:trPr>
        <w:tc>
          <w:tcPr>
            <w:tcW w:w="3320" w:type="dxa"/>
            <w:shd w:val="clear" w:color="000000" w:fill="FFFFFF"/>
            <w:noWrap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  <w:t>DESCRIPCIÓN</w:t>
            </w:r>
          </w:p>
        </w:tc>
        <w:tc>
          <w:tcPr>
            <w:tcW w:w="2080" w:type="dxa"/>
            <w:shd w:val="clear" w:color="000000" w:fill="FFFFFF"/>
            <w:noWrap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ES" w:bidi="ar-SA"/>
              </w:rPr>
              <w:t>LONGITUD</w:t>
            </w:r>
          </w:p>
        </w:tc>
      </w:tr>
      <w:tr w:rsidR="00095B86" w:rsidRPr="000F0198">
        <w:trPr>
          <w:trHeight w:val="300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Código de Elección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1</w:t>
            </w:r>
          </w:p>
        </w:tc>
      </w:tr>
      <w:tr w:rsidR="00095B86" w:rsidRPr="000F0198">
        <w:trPr>
          <w:trHeight w:val="233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de </w:t>
            </w:r>
            <w:r w:rsidR="005079B7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Provincia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095B86" w:rsidRPr="000F0198">
        <w:trPr>
          <w:trHeight w:val="209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095B86" w:rsidRPr="000F0198" w:rsidRDefault="00095B86" w:rsidP="00DD3E22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</w:t>
            </w:r>
            <w:r w:rsidR="00DD3E22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de Sección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o Comuna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095B86" w:rsidRPr="000F0198" w:rsidRDefault="00095B86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3</w:t>
            </w:r>
          </w:p>
        </w:tc>
      </w:tr>
      <w:tr w:rsidR="0096204C" w:rsidRPr="000F0198">
        <w:trPr>
          <w:trHeight w:val="185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Día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96204C" w:rsidRPr="000F0198">
        <w:trPr>
          <w:trHeight w:val="185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Hora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96204C" w:rsidRPr="000F0198">
        <w:trPr>
          <w:trHeight w:val="160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Minuto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2</w:t>
            </w:r>
          </w:p>
        </w:tc>
      </w:tr>
      <w:tr w:rsidR="0096204C" w:rsidRPr="000F0198">
        <w:trPr>
          <w:trHeight w:val="265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380305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de </w:t>
            </w:r>
            <w:r w:rsidR="00C427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agrupación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/ </w:t>
            </w:r>
            <w:r w:rsidR="0062328D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fórmula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4</w:t>
            </w:r>
          </w:p>
        </w:tc>
      </w:tr>
      <w:tr w:rsidR="0096204C" w:rsidRPr="000F0198">
        <w:trPr>
          <w:trHeight w:val="241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Votos a la </w:t>
            </w:r>
            <w:r w:rsidR="00C427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agrupación</w:t>
            </w:r>
            <w:r w:rsidR="00C42781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/ </w:t>
            </w:r>
            <w:r w:rsidR="0062328D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fórmula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96204C" w:rsidRPr="000F0198">
        <w:trPr>
          <w:trHeight w:val="217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E55287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Porcentaje de votos a la </w:t>
            </w:r>
            <w:r w:rsidR="00C427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agrupación</w:t>
            </w:r>
            <w:r w:rsidR="00C42781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/ </w:t>
            </w:r>
            <w:r w:rsidR="00E55287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fórmula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  <w:tr w:rsidR="00380305" w:rsidRPr="000F0198">
        <w:trPr>
          <w:trHeight w:val="217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380305" w:rsidRPr="000F0198" w:rsidRDefault="00380305" w:rsidP="005C3416">
            <w:pPr>
              <w:widowControl/>
              <w:suppressAutoHyphens w:val="0"/>
              <w:spacing w:line="240" w:lineRule="atLeast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Cargos </w:t>
            </w:r>
            <w:r w:rsidR="005C3416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electos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380305" w:rsidRPr="000F0198" w:rsidRDefault="00380305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3</w:t>
            </w:r>
          </w:p>
        </w:tc>
      </w:tr>
      <w:tr w:rsidR="0096204C" w:rsidRPr="000F0198">
        <w:trPr>
          <w:trHeight w:val="193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78313C">
            <w:pPr>
              <w:widowControl/>
              <w:suppressAutoHyphens w:val="0"/>
              <w:spacing w:line="240" w:lineRule="atLeast"/>
              <w:ind w:left="221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Tabla de </w:t>
            </w:r>
            <w:r w:rsidR="00380305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15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elementos</w:t>
            </w:r>
            <w:r w:rsidR="005860A9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, </w:t>
            </w:r>
            <w:r w:rsidR="002B64B7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para</w:t>
            </w:r>
            <w:r w:rsidR="005860A9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los </w:t>
            </w:r>
            <w:del w:id="5" w:author="sminvielle" w:date="2015-10-05T20:17:00Z">
              <w:r w:rsidR="005860A9" w:rsidDel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delText xml:space="preserve">lemas </w:delText>
              </w:r>
            </w:del>
            <w:ins w:id="6" w:author="sminvielle" w:date="2015-10-05T20:17:00Z">
              <w:r w:rsidR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t xml:space="preserve">sublemas </w:t>
              </w:r>
            </w:ins>
            <w:r w:rsidR="006C4F52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de</w:t>
            </w: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cada </w:t>
            </w:r>
            <w:r w:rsidR="00C427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agrupación</w:t>
            </w:r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</w:p>
        </w:tc>
      </w:tr>
      <w:tr w:rsidR="0096204C" w:rsidRPr="000F0198">
        <w:trPr>
          <w:trHeight w:val="193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96204C" w:rsidP="0078313C">
            <w:pPr>
              <w:widowControl/>
              <w:suppressAutoHyphens w:val="0"/>
              <w:spacing w:line="240" w:lineRule="atLeast"/>
              <w:ind w:left="646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Código de </w:t>
            </w:r>
            <w:del w:id="7" w:author="sminvielle" w:date="2015-10-05T20:17:00Z">
              <w:r w:rsidR="005C3416" w:rsidDel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delText>lema</w:delText>
              </w:r>
            </w:del>
            <w:ins w:id="8" w:author="sminvielle" w:date="2015-10-05T20:17:00Z">
              <w:r w:rsidR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t>sublema</w:t>
              </w:r>
            </w:ins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4</w:t>
            </w:r>
          </w:p>
        </w:tc>
      </w:tr>
      <w:tr w:rsidR="0096204C" w:rsidRPr="000F0198">
        <w:trPr>
          <w:trHeight w:val="193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E55287" w:rsidRDefault="0096204C" w:rsidP="0078313C">
            <w:pPr>
              <w:widowControl/>
              <w:suppressAutoHyphens w:val="0"/>
              <w:spacing w:line="240" w:lineRule="atLeast"/>
              <w:ind w:left="646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u w:val="single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Votos a</w:t>
            </w:r>
            <w:r w:rsidR="005C3199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l</w:t>
            </w:r>
            <w:r w:rsidR="005C3416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</w:t>
            </w:r>
            <w:del w:id="9" w:author="sminvielle" w:date="2015-10-05T20:17:00Z">
              <w:r w:rsidR="005C3416" w:rsidDel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delText>lema</w:delText>
              </w:r>
            </w:del>
            <w:ins w:id="10" w:author="sminvielle" w:date="2015-10-05T20:17:00Z">
              <w:r w:rsidR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t>sublema</w:t>
              </w:r>
            </w:ins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8</w:t>
            </w:r>
          </w:p>
        </w:tc>
      </w:tr>
      <w:tr w:rsidR="0096204C" w:rsidRPr="000F0198">
        <w:trPr>
          <w:trHeight w:val="193"/>
          <w:jc w:val="center"/>
        </w:trPr>
        <w:tc>
          <w:tcPr>
            <w:tcW w:w="3320" w:type="dxa"/>
            <w:shd w:val="clear" w:color="000000" w:fill="FFFFFF"/>
            <w:vAlign w:val="center"/>
          </w:tcPr>
          <w:p w:rsidR="0096204C" w:rsidRPr="000F0198" w:rsidRDefault="005C3416" w:rsidP="0078313C">
            <w:pPr>
              <w:widowControl/>
              <w:suppressAutoHyphens w:val="0"/>
              <w:spacing w:line="240" w:lineRule="atLeast"/>
              <w:ind w:left="646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Porcentaje de votos al</w:t>
            </w:r>
            <w:r w:rsidR="0096204C"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 xml:space="preserve"> </w:t>
            </w:r>
            <w:del w:id="11" w:author="sminvielle" w:date="2015-10-05T20:17:00Z">
              <w:r w:rsidDel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delText>lema</w:delText>
              </w:r>
            </w:del>
            <w:ins w:id="12" w:author="sminvielle" w:date="2015-10-05T20:17:00Z">
              <w:r w:rsidR="0078313C">
                <w:rPr>
                  <w:rFonts w:ascii="Arial" w:eastAsia="Times New Roman" w:hAnsi="Arial" w:cs="Arial"/>
                  <w:color w:val="555555"/>
                  <w:kern w:val="0"/>
                  <w:sz w:val="20"/>
                  <w:szCs w:val="20"/>
                  <w:lang w:eastAsia="es-ES" w:bidi="ar-SA"/>
                </w:rPr>
                <w:t>sublema</w:t>
              </w:r>
            </w:ins>
          </w:p>
        </w:tc>
        <w:tc>
          <w:tcPr>
            <w:tcW w:w="2080" w:type="dxa"/>
            <w:shd w:val="clear" w:color="000000" w:fill="FFFFFF"/>
            <w:vAlign w:val="center"/>
          </w:tcPr>
          <w:p w:rsidR="0096204C" w:rsidRPr="000F0198" w:rsidRDefault="0096204C" w:rsidP="00324213">
            <w:pPr>
              <w:widowControl/>
              <w:suppressAutoHyphens w:val="0"/>
              <w:spacing w:line="240" w:lineRule="atLeast"/>
              <w:jc w:val="center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</w:pPr>
            <w:r w:rsidRPr="000F019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eastAsia="es-ES" w:bidi="ar-SA"/>
              </w:rPr>
              <w:t>5</w:t>
            </w:r>
          </w:p>
        </w:tc>
      </w:tr>
    </w:tbl>
    <w:p w:rsidR="00095B86" w:rsidRPr="002B64B7" w:rsidRDefault="00095B86">
      <w:pPr>
        <w:pStyle w:val="Textoindependiente"/>
        <w:rPr>
          <w:rFonts w:ascii="Arial" w:hAnsi="Arial" w:cs="Arial"/>
          <w:b/>
          <w:i/>
          <w:sz w:val="16"/>
          <w:szCs w:val="16"/>
        </w:rPr>
      </w:pPr>
    </w:p>
    <w:p w:rsidR="00B414F8" w:rsidRPr="00270399" w:rsidRDefault="00B414F8">
      <w:pPr>
        <w:pStyle w:val="Textoindependiente"/>
        <w:rPr>
          <w:rFonts w:ascii="Arial" w:hAnsi="Arial" w:cs="Arial"/>
          <w:b/>
          <w:i/>
          <w:sz w:val="22"/>
          <w:szCs w:val="22"/>
        </w:rPr>
      </w:pPr>
      <w:r w:rsidRPr="00270399">
        <w:rPr>
          <w:rFonts w:ascii="Arial" w:hAnsi="Arial" w:cs="Arial"/>
          <w:b/>
          <w:i/>
          <w:sz w:val="22"/>
          <w:szCs w:val="22"/>
        </w:rPr>
        <w:t>Archivo</w:t>
      </w:r>
      <w:r w:rsidR="002353BD" w:rsidRPr="00270399">
        <w:rPr>
          <w:rFonts w:ascii="Arial" w:hAnsi="Arial" w:cs="Arial"/>
          <w:b/>
          <w:i/>
          <w:sz w:val="22"/>
          <w:szCs w:val="22"/>
        </w:rPr>
        <w:t>s</w:t>
      </w:r>
      <w:r w:rsidR="00B6570D" w:rsidRPr="00270399">
        <w:rPr>
          <w:rFonts w:ascii="Arial" w:hAnsi="Arial" w:cs="Arial"/>
          <w:b/>
          <w:i/>
          <w:sz w:val="22"/>
          <w:szCs w:val="22"/>
        </w:rPr>
        <w:t xml:space="preserve"> Auxiliar</w:t>
      </w:r>
      <w:r w:rsidR="002353BD" w:rsidRPr="00270399">
        <w:rPr>
          <w:rFonts w:ascii="Arial" w:hAnsi="Arial" w:cs="Arial"/>
          <w:b/>
          <w:i/>
          <w:sz w:val="22"/>
          <w:szCs w:val="22"/>
        </w:rPr>
        <w:t>es</w:t>
      </w:r>
      <w:r w:rsidR="002B77FF" w:rsidRPr="00270399">
        <w:rPr>
          <w:rFonts w:ascii="Arial" w:hAnsi="Arial" w:cs="Arial"/>
          <w:b/>
          <w:i/>
          <w:sz w:val="22"/>
          <w:szCs w:val="22"/>
        </w:rPr>
        <w:t xml:space="preserve"> </w:t>
      </w:r>
      <w:r w:rsidR="00C44898" w:rsidRPr="00270399">
        <w:rPr>
          <w:rFonts w:ascii="Arial" w:hAnsi="Arial" w:cs="Arial"/>
          <w:b/>
          <w:i/>
          <w:sz w:val="22"/>
          <w:szCs w:val="22"/>
        </w:rPr>
        <w:t xml:space="preserve">de </w:t>
      </w:r>
      <w:r w:rsidR="00274575">
        <w:rPr>
          <w:rFonts w:ascii="Arial" w:hAnsi="Arial" w:cs="Arial"/>
          <w:b/>
          <w:i/>
          <w:sz w:val="22"/>
          <w:szCs w:val="22"/>
        </w:rPr>
        <w:t xml:space="preserve">Agrupaciones políticas / </w:t>
      </w:r>
      <w:del w:id="13" w:author="sminvielle" w:date="2015-10-05T20:17:00Z">
        <w:r w:rsidR="00EB7682" w:rsidDel="0078313C">
          <w:rPr>
            <w:rFonts w:ascii="Arial" w:hAnsi="Arial" w:cs="Arial"/>
            <w:b/>
            <w:i/>
            <w:sz w:val="22"/>
            <w:szCs w:val="22"/>
          </w:rPr>
          <w:delText>L</w:delText>
        </w:r>
        <w:r w:rsidR="005C3416" w:rsidDel="0078313C">
          <w:rPr>
            <w:rFonts w:ascii="Arial" w:hAnsi="Arial" w:cs="Arial"/>
            <w:b/>
            <w:i/>
            <w:sz w:val="22"/>
            <w:szCs w:val="22"/>
          </w:rPr>
          <w:delText>emas</w:delText>
        </w:r>
        <w:r w:rsidR="00B6570D" w:rsidRPr="00270399" w:rsidDel="0078313C">
          <w:rPr>
            <w:rFonts w:ascii="Arial" w:hAnsi="Arial" w:cs="Arial"/>
            <w:b/>
            <w:i/>
            <w:sz w:val="22"/>
            <w:szCs w:val="22"/>
          </w:rPr>
          <w:delText>.</w:delText>
        </w:r>
      </w:del>
      <w:ins w:id="14" w:author="sminvielle" w:date="2015-10-05T20:17:00Z">
        <w:r w:rsidR="0078313C">
          <w:rPr>
            <w:rFonts w:ascii="Arial" w:hAnsi="Arial" w:cs="Arial"/>
            <w:b/>
            <w:i/>
            <w:sz w:val="22"/>
            <w:szCs w:val="22"/>
          </w:rPr>
          <w:t>Sublemas</w:t>
        </w:r>
      </w:ins>
    </w:p>
    <w:p w:rsidR="00B6570D" w:rsidRPr="00270399" w:rsidRDefault="00C44898" w:rsidP="00BE3C53">
      <w:pPr>
        <w:pStyle w:val="Textoindependiente"/>
        <w:spacing w:after="0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 xml:space="preserve">Contiene la información de </w:t>
      </w:r>
      <w:r w:rsidR="00DD3E22">
        <w:rPr>
          <w:rFonts w:ascii="Arial" w:hAnsi="Arial" w:cs="Arial"/>
          <w:sz w:val="22"/>
          <w:szCs w:val="22"/>
        </w:rPr>
        <w:t xml:space="preserve">las Agrupaciones / </w:t>
      </w:r>
      <w:del w:id="15" w:author="sminvielle" w:date="2015-10-05T20:25:00Z">
        <w:r w:rsidR="00EF1BB5" w:rsidDel="0078313C">
          <w:rPr>
            <w:rFonts w:ascii="Arial" w:hAnsi="Arial" w:cs="Arial"/>
            <w:sz w:val="22"/>
            <w:szCs w:val="22"/>
          </w:rPr>
          <w:delText>Lemas</w:delText>
        </w:r>
        <w:r w:rsidR="00216ACE" w:rsidDel="0078313C">
          <w:rPr>
            <w:rFonts w:ascii="Arial" w:hAnsi="Arial" w:cs="Arial"/>
            <w:sz w:val="22"/>
            <w:szCs w:val="22"/>
          </w:rPr>
          <w:delText xml:space="preserve"> </w:delText>
        </w:r>
      </w:del>
      <w:ins w:id="16" w:author="sminvielle" w:date="2015-10-05T20:25:00Z">
        <w:r w:rsidR="0078313C">
          <w:rPr>
            <w:rFonts w:ascii="Arial" w:hAnsi="Arial" w:cs="Arial"/>
            <w:sz w:val="22"/>
            <w:szCs w:val="22"/>
          </w:rPr>
          <w:t xml:space="preserve">Sublemas </w:t>
        </w:r>
      </w:ins>
      <w:r w:rsidR="00B6570D" w:rsidRPr="00270399">
        <w:rPr>
          <w:rFonts w:ascii="Arial" w:hAnsi="Arial" w:cs="Arial"/>
          <w:sz w:val="22"/>
          <w:szCs w:val="22"/>
        </w:rPr>
        <w:t>que intervienen en el proceso.</w:t>
      </w:r>
    </w:p>
    <w:p w:rsidR="00B6570D" w:rsidRPr="00270399" w:rsidRDefault="00B6570D">
      <w:pPr>
        <w:pStyle w:val="Textoindependiente"/>
        <w:spacing w:after="0"/>
        <w:jc w:val="center"/>
        <w:rPr>
          <w:rFonts w:ascii="Arial" w:hAnsi="Arial" w:cs="Arial"/>
          <w:sz w:val="22"/>
          <w:szCs w:val="22"/>
        </w:rPr>
      </w:pPr>
    </w:p>
    <w:p w:rsidR="00F67927" w:rsidRPr="00270399" w:rsidRDefault="00F67927" w:rsidP="00F67927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  <w:r w:rsidRPr="00270399">
        <w:rPr>
          <w:rFonts w:ascii="Arial" w:hAnsi="Arial" w:cs="Arial"/>
          <w:sz w:val="20"/>
          <w:szCs w:val="20"/>
        </w:rPr>
        <w:t xml:space="preserve">Archivo </w:t>
      </w:r>
      <w:r w:rsidR="00270399">
        <w:rPr>
          <w:rFonts w:ascii="Arial" w:hAnsi="Arial" w:cs="Arial"/>
          <w:b/>
          <w:sz w:val="20"/>
          <w:szCs w:val="20"/>
        </w:rPr>
        <w:t>l</w:t>
      </w:r>
      <w:r w:rsidR="008141CC" w:rsidRPr="00270399">
        <w:rPr>
          <w:rFonts w:ascii="Arial" w:hAnsi="Arial" w:cs="Arial"/>
          <w:b/>
          <w:sz w:val="20"/>
          <w:szCs w:val="20"/>
        </w:rPr>
        <w:t>istas</w:t>
      </w:r>
      <w:r w:rsidRPr="00270399">
        <w:rPr>
          <w:rFonts w:ascii="Arial" w:hAnsi="Arial" w:cs="Arial"/>
          <w:b/>
          <w:sz w:val="20"/>
          <w:szCs w:val="20"/>
        </w:rPr>
        <w:t>.csv</w:t>
      </w:r>
      <w:r w:rsidR="00B056D2" w:rsidRPr="00270399">
        <w:rPr>
          <w:rFonts w:ascii="Arial" w:hAnsi="Arial" w:cs="Arial"/>
          <w:b/>
          <w:sz w:val="20"/>
          <w:szCs w:val="20"/>
        </w:rPr>
        <w:t xml:space="preserve"> </w:t>
      </w:r>
      <w:r w:rsidR="00B056D2" w:rsidRPr="00270399">
        <w:rPr>
          <w:rFonts w:ascii="Arial" w:hAnsi="Arial" w:cs="Arial"/>
          <w:sz w:val="20"/>
          <w:szCs w:val="20"/>
        </w:rPr>
        <w:t>(Partidos)</w:t>
      </w:r>
      <w:r w:rsidRPr="00270399">
        <w:rPr>
          <w:rFonts w:ascii="Arial" w:hAnsi="Arial" w:cs="Arial"/>
          <w:sz w:val="20"/>
          <w:szCs w:val="20"/>
        </w:rPr>
        <w:t xml:space="preserve"> </w:t>
      </w:r>
    </w:p>
    <w:p w:rsidR="00B056D2" w:rsidRPr="000F0198" w:rsidRDefault="00B056D2" w:rsidP="00F67927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W w:w="5245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969"/>
        <w:gridCol w:w="1276"/>
      </w:tblGrid>
      <w:tr w:rsidR="00F67927" w:rsidRPr="000F0198">
        <w:tc>
          <w:tcPr>
            <w:tcW w:w="3969" w:type="dxa"/>
            <w:shd w:val="clear" w:color="auto" w:fill="auto"/>
            <w:vAlign w:val="center"/>
          </w:tcPr>
          <w:p w:rsidR="00F67927" w:rsidRPr="000F0198" w:rsidRDefault="00F67927" w:rsidP="008549EF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7927" w:rsidRPr="000F0198" w:rsidRDefault="00F67927" w:rsidP="008549EF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LONGITUD</w:t>
            </w:r>
          </w:p>
        </w:tc>
      </w:tr>
      <w:tr w:rsidR="00F67927" w:rsidRPr="000F0198">
        <w:tc>
          <w:tcPr>
            <w:tcW w:w="3969" w:type="dxa"/>
            <w:shd w:val="clear" w:color="auto" w:fill="auto"/>
            <w:vAlign w:val="bottom"/>
          </w:tcPr>
          <w:p w:rsidR="00F67927" w:rsidRPr="000F0198" w:rsidRDefault="00F67927" w:rsidP="005C3416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Código de</w:t>
            </w:r>
            <w:r w:rsidR="00EF381C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DD3E22">
              <w:rPr>
                <w:rFonts w:ascii="Arial" w:hAnsi="Arial" w:cs="Arial"/>
                <w:color w:val="555555"/>
                <w:sz w:val="20"/>
                <w:szCs w:val="20"/>
              </w:rPr>
              <w:t>Agrupación /</w:t>
            </w: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CE1EC6">
              <w:rPr>
                <w:rFonts w:ascii="Arial" w:hAnsi="Arial" w:cs="Arial"/>
                <w:color w:val="555555"/>
                <w:sz w:val="20"/>
                <w:szCs w:val="20"/>
              </w:rPr>
              <w:t>L</w:t>
            </w:r>
            <w:r w:rsidR="005C3416">
              <w:rPr>
                <w:rFonts w:ascii="Arial" w:hAnsi="Arial" w:cs="Arial"/>
                <w:color w:val="555555"/>
                <w:sz w:val="20"/>
                <w:szCs w:val="20"/>
              </w:rPr>
              <w:t>ema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F67927" w:rsidRPr="000F0198" w:rsidRDefault="00F67927" w:rsidP="00F67927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  <w:tr w:rsidR="00F67927" w:rsidRPr="000F0198">
        <w:tc>
          <w:tcPr>
            <w:tcW w:w="3969" w:type="dxa"/>
            <w:shd w:val="clear" w:color="auto" w:fill="auto"/>
            <w:vAlign w:val="bottom"/>
          </w:tcPr>
          <w:p w:rsidR="00F67927" w:rsidRPr="000F0198" w:rsidRDefault="00F67927" w:rsidP="005C3416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Siglas de la </w:t>
            </w:r>
            <w:r w:rsidR="00DD3E22">
              <w:rPr>
                <w:rFonts w:ascii="Arial" w:hAnsi="Arial" w:cs="Arial"/>
                <w:color w:val="555555"/>
                <w:sz w:val="20"/>
                <w:szCs w:val="20"/>
              </w:rPr>
              <w:t xml:space="preserve">Agrupación / </w:t>
            </w:r>
            <w:r w:rsidR="00CE1EC6">
              <w:rPr>
                <w:rFonts w:ascii="Arial" w:hAnsi="Arial" w:cs="Arial"/>
                <w:color w:val="555555"/>
                <w:sz w:val="20"/>
                <w:szCs w:val="20"/>
              </w:rPr>
              <w:t>L</w:t>
            </w:r>
            <w:r w:rsidR="005C3416">
              <w:rPr>
                <w:rFonts w:ascii="Arial" w:hAnsi="Arial" w:cs="Arial"/>
                <w:color w:val="555555"/>
                <w:sz w:val="20"/>
                <w:szCs w:val="20"/>
              </w:rPr>
              <w:t>ema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F67927" w:rsidRPr="000F0198" w:rsidRDefault="00E62389" w:rsidP="00F67927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50</w:t>
            </w:r>
          </w:p>
        </w:tc>
      </w:tr>
      <w:tr w:rsidR="00F67927" w:rsidRPr="000F0198">
        <w:tc>
          <w:tcPr>
            <w:tcW w:w="3969" w:type="dxa"/>
            <w:shd w:val="clear" w:color="auto" w:fill="auto"/>
            <w:vAlign w:val="bottom"/>
          </w:tcPr>
          <w:p w:rsidR="00F67927" w:rsidRPr="000F0198" w:rsidRDefault="00F67927" w:rsidP="005C3416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Denominación de la </w:t>
            </w:r>
            <w:r w:rsidR="00DD3E22">
              <w:rPr>
                <w:rFonts w:ascii="Arial" w:hAnsi="Arial" w:cs="Arial"/>
                <w:color w:val="555555"/>
                <w:sz w:val="20"/>
                <w:szCs w:val="20"/>
              </w:rPr>
              <w:t xml:space="preserve">Agrupación / </w:t>
            </w:r>
            <w:r w:rsidR="00CE1EC6">
              <w:rPr>
                <w:rFonts w:ascii="Arial" w:hAnsi="Arial" w:cs="Arial"/>
                <w:color w:val="555555"/>
                <w:sz w:val="20"/>
                <w:szCs w:val="20"/>
              </w:rPr>
              <w:t>L</w:t>
            </w:r>
            <w:r w:rsidR="005C3416">
              <w:rPr>
                <w:rFonts w:ascii="Arial" w:hAnsi="Arial" w:cs="Arial"/>
                <w:color w:val="555555"/>
                <w:sz w:val="20"/>
                <w:szCs w:val="20"/>
              </w:rPr>
              <w:t>ema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F67927" w:rsidRPr="000F0198" w:rsidRDefault="00E62389" w:rsidP="00F67927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100</w:t>
            </w:r>
          </w:p>
        </w:tc>
      </w:tr>
    </w:tbl>
    <w:p w:rsidR="00DD3E22" w:rsidRPr="002B64B7" w:rsidRDefault="00DD3E22" w:rsidP="00D20C33">
      <w:pPr>
        <w:pStyle w:val="Textoindependiente"/>
        <w:rPr>
          <w:rFonts w:ascii="Arial" w:hAnsi="Arial" w:cs="Arial"/>
          <w:b/>
          <w:i/>
          <w:sz w:val="16"/>
          <w:szCs w:val="16"/>
        </w:rPr>
      </w:pPr>
    </w:p>
    <w:p w:rsidR="00D20C33" w:rsidRPr="00270399" w:rsidRDefault="00D20C33" w:rsidP="00D20C33">
      <w:pPr>
        <w:pStyle w:val="Textoindependiente"/>
        <w:rPr>
          <w:rFonts w:ascii="Arial" w:hAnsi="Arial" w:cs="Arial"/>
          <w:b/>
          <w:i/>
          <w:sz w:val="22"/>
          <w:szCs w:val="22"/>
        </w:rPr>
      </w:pPr>
      <w:r w:rsidRPr="00270399">
        <w:rPr>
          <w:rFonts w:ascii="Arial" w:hAnsi="Arial" w:cs="Arial"/>
          <w:b/>
          <w:i/>
          <w:sz w:val="22"/>
          <w:szCs w:val="22"/>
        </w:rPr>
        <w:t>Archivos Auxiliares de Fórmulas.</w:t>
      </w:r>
    </w:p>
    <w:p w:rsidR="00D20C33" w:rsidRPr="00270399" w:rsidRDefault="00D20C33" w:rsidP="00D20C33">
      <w:pPr>
        <w:pStyle w:val="Textoindependiente"/>
        <w:spacing w:after="0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 xml:space="preserve">Contiene la información de las </w:t>
      </w:r>
      <w:r>
        <w:rPr>
          <w:rFonts w:ascii="Arial" w:hAnsi="Arial" w:cs="Arial"/>
          <w:sz w:val="22"/>
          <w:szCs w:val="22"/>
        </w:rPr>
        <w:t xml:space="preserve">fórmulas </w:t>
      </w:r>
      <w:r w:rsidRPr="00270399">
        <w:rPr>
          <w:rFonts w:ascii="Arial" w:hAnsi="Arial" w:cs="Arial"/>
          <w:sz w:val="22"/>
          <w:szCs w:val="22"/>
        </w:rPr>
        <w:t>que intervienen en el proceso.</w:t>
      </w:r>
    </w:p>
    <w:p w:rsidR="00D20C33" w:rsidRPr="002B64B7" w:rsidRDefault="00D20C33" w:rsidP="00D20C33">
      <w:pPr>
        <w:pStyle w:val="Textoindependiente"/>
        <w:spacing w:after="0"/>
        <w:jc w:val="center"/>
        <w:rPr>
          <w:rFonts w:ascii="Arial" w:hAnsi="Arial" w:cs="Arial"/>
          <w:sz w:val="16"/>
          <w:szCs w:val="16"/>
        </w:rPr>
      </w:pPr>
    </w:p>
    <w:p w:rsidR="00D20C33" w:rsidRPr="00270399" w:rsidRDefault="00D20C33" w:rsidP="00D20C33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  <w:r w:rsidRPr="00270399">
        <w:rPr>
          <w:rFonts w:ascii="Arial" w:hAnsi="Arial" w:cs="Arial"/>
          <w:sz w:val="20"/>
          <w:szCs w:val="20"/>
        </w:rPr>
        <w:t xml:space="preserve">Archivo </w:t>
      </w:r>
      <w:r>
        <w:rPr>
          <w:rFonts w:ascii="Arial" w:hAnsi="Arial" w:cs="Arial"/>
          <w:b/>
          <w:sz w:val="20"/>
          <w:szCs w:val="20"/>
        </w:rPr>
        <w:t>formulas</w:t>
      </w:r>
      <w:r w:rsidRPr="00270399">
        <w:rPr>
          <w:rFonts w:ascii="Arial" w:hAnsi="Arial" w:cs="Arial"/>
          <w:b/>
          <w:sz w:val="20"/>
          <w:szCs w:val="20"/>
        </w:rPr>
        <w:t>.csv</w:t>
      </w:r>
    </w:p>
    <w:p w:rsidR="00D20C33" w:rsidRPr="000F0198" w:rsidRDefault="00D20C33" w:rsidP="00D20C33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W w:w="5245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969"/>
        <w:gridCol w:w="1276"/>
      </w:tblGrid>
      <w:tr w:rsidR="00D20C33" w:rsidRPr="000F0198">
        <w:tc>
          <w:tcPr>
            <w:tcW w:w="3969" w:type="dxa"/>
            <w:shd w:val="clear" w:color="auto" w:fill="auto"/>
            <w:vAlign w:val="center"/>
          </w:tcPr>
          <w:p w:rsidR="00D20C33" w:rsidRPr="000F0198" w:rsidRDefault="00D20C33" w:rsidP="00984DE1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0C33" w:rsidRPr="000F0198" w:rsidRDefault="00D20C33" w:rsidP="00984DE1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LONGITUD</w:t>
            </w:r>
          </w:p>
        </w:tc>
      </w:tr>
      <w:tr w:rsidR="00D20C33" w:rsidRPr="000F0198">
        <w:tc>
          <w:tcPr>
            <w:tcW w:w="3969" w:type="dxa"/>
            <w:shd w:val="clear" w:color="auto" w:fill="auto"/>
            <w:vAlign w:val="bottom"/>
          </w:tcPr>
          <w:p w:rsidR="00D20C33" w:rsidRPr="000F0198" w:rsidRDefault="00D20C33" w:rsidP="00984DE1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Código de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fórmula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D20C33" w:rsidRPr="000F0198" w:rsidRDefault="00D20C33" w:rsidP="00984DE1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  <w:tr w:rsidR="00D20C33" w:rsidRPr="000F0198">
        <w:tc>
          <w:tcPr>
            <w:tcW w:w="3969" w:type="dxa"/>
            <w:shd w:val="clear" w:color="auto" w:fill="auto"/>
            <w:vAlign w:val="bottom"/>
          </w:tcPr>
          <w:p w:rsidR="00D20C33" w:rsidRPr="000F0198" w:rsidRDefault="00E00C3C" w:rsidP="00655F3F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>Código</w:t>
            </w:r>
            <w:r w:rsidR="00655F3F">
              <w:rPr>
                <w:rFonts w:ascii="Arial" w:hAnsi="Arial" w:cs="Arial"/>
                <w:color w:val="555555"/>
                <w:sz w:val="20"/>
                <w:szCs w:val="20"/>
              </w:rPr>
              <w:t xml:space="preserve"> de Provincia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D20C33" w:rsidRPr="000F0198" w:rsidRDefault="00E00C3C" w:rsidP="00984DE1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D20C33" w:rsidRPr="000F0198">
        <w:tc>
          <w:tcPr>
            <w:tcW w:w="3969" w:type="dxa"/>
            <w:shd w:val="clear" w:color="auto" w:fill="auto"/>
            <w:vAlign w:val="bottom"/>
          </w:tcPr>
          <w:p w:rsidR="00D20C33" w:rsidRPr="000F0198" w:rsidRDefault="00D20C33" w:rsidP="00984DE1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Denominación de la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fórmula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D20C33" w:rsidRPr="000F0198" w:rsidRDefault="00D20C33" w:rsidP="00984DE1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100</w:t>
            </w:r>
          </w:p>
        </w:tc>
      </w:tr>
    </w:tbl>
    <w:p w:rsidR="00D20C33" w:rsidRDefault="00D20C33" w:rsidP="00500557">
      <w:pPr>
        <w:pStyle w:val="Textoindependiente"/>
        <w:rPr>
          <w:rFonts w:ascii="Arial" w:hAnsi="Arial" w:cs="Arial"/>
          <w:sz w:val="20"/>
          <w:szCs w:val="20"/>
        </w:rPr>
      </w:pPr>
    </w:p>
    <w:p w:rsidR="00D21E53" w:rsidRPr="00270399" w:rsidRDefault="00D21E53" w:rsidP="00DB01C9">
      <w:pPr>
        <w:widowControl/>
        <w:suppressAutoHyphens w:val="0"/>
        <w:rPr>
          <w:rFonts w:ascii="Arial" w:hAnsi="Arial" w:cs="Arial"/>
          <w:b/>
          <w:i/>
          <w:sz w:val="22"/>
          <w:szCs w:val="22"/>
        </w:rPr>
      </w:pPr>
      <w:r w:rsidRPr="00270399">
        <w:rPr>
          <w:rFonts w:ascii="Arial" w:hAnsi="Arial" w:cs="Arial"/>
          <w:b/>
          <w:i/>
          <w:sz w:val="22"/>
          <w:szCs w:val="22"/>
        </w:rPr>
        <w:t>Archivo Auxiliar de ámbitos.</w:t>
      </w:r>
    </w:p>
    <w:p w:rsidR="00D21E53" w:rsidRPr="00270399" w:rsidRDefault="00D21E53" w:rsidP="00D21E53">
      <w:pPr>
        <w:pStyle w:val="Textoindependiente"/>
        <w:spacing w:after="0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>Contiene la información de los ámbitos territoriales: Provincias y Secciones</w:t>
      </w:r>
      <w:r w:rsidR="00BA2532" w:rsidRPr="00270399">
        <w:rPr>
          <w:rFonts w:ascii="Arial" w:hAnsi="Arial" w:cs="Arial"/>
          <w:sz w:val="22"/>
          <w:szCs w:val="22"/>
        </w:rPr>
        <w:t>.</w:t>
      </w:r>
    </w:p>
    <w:p w:rsidR="00D21E53" w:rsidRPr="000F0198" w:rsidRDefault="00D21E53" w:rsidP="00500557">
      <w:pPr>
        <w:pStyle w:val="Textoindependiente"/>
        <w:rPr>
          <w:rFonts w:ascii="Arial" w:hAnsi="Arial" w:cs="Arial"/>
          <w:sz w:val="20"/>
          <w:szCs w:val="20"/>
        </w:rPr>
      </w:pPr>
    </w:p>
    <w:p w:rsidR="00500557" w:rsidRPr="000F0198" w:rsidRDefault="00500557" w:rsidP="00500557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  <w:r w:rsidRPr="000F0198">
        <w:rPr>
          <w:rFonts w:ascii="Arial" w:hAnsi="Arial" w:cs="Arial"/>
          <w:sz w:val="20"/>
          <w:szCs w:val="20"/>
        </w:rPr>
        <w:t xml:space="preserve">Archivo </w:t>
      </w:r>
      <w:r w:rsidRPr="000F0198">
        <w:rPr>
          <w:rFonts w:ascii="Arial" w:hAnsi="Arial" w:cs="Arial"/>
          <w:b/>
          <w:sz w:val="20"/>
          <w:szCs w:val="20"/>
        </w:rPr>
        <w:t>ambitos.csv</w:t>
      </w:r>
      <w:r w:rsidRPr="000F0198">
        <w:rPr>
          <w:rFonts w:ascii="Arial" w:hAnsi="Arial" w:cs="Arial"/>
          <w:sz w:val="20"/>
          <w:szCs w:val="20"/>
        </w:rPr>
        <w:t xml:space="preserve"> (de Provincias / Municipios-</w:t>
      </w:r>
      <w:r w:rsidR="005449EC" w:rsidRPr="000F0198">
        <w:rPr>
          <w:rFonts w:ascii="Arial" w:hAnsi="Arial" w:cs="Arial"/>
          <w:sz w:val="20"/>
          <w:szCs w:val="20"/>
        </w:rPr>
        <w:t>Secciones</w:t>
      </w:r>
      <w:r w:rsidRPr="000F0198">
        <w:rPr>
          <w:rFonts w:ascii="Arial" w:hAnsi="Arial" w:cs="Arial"/>
          <w:sz w:val="20"/>
          <w:szCs w:val="20"/>
        </w:rPr>
        <w:t>)</w:t>
      </w:r>
    </w:p>
    <w:p w:rsidR="00500557" w:rsidRPr="000F0198" w:rsidRDefault="00500557" w:rsidP="00500557">
      <w:pPr>
        <w:pStyle w:val="Textoindependiente"/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W w:w="5245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969"/>
        <w:gridCol w:w="1276"/>
      </w:tblGrid>
      <w:tr w:rsidR="00500557" w:rsidRPr="000F0198">
        <w:tc>
          <w:tcPr>
            <w:tcW w:w="3969" w:type="dxa"/>
            <w:shd w:val="clear" w:color="auto" w:fill="auto"/>
            <w:vAlign w:val="center"/>
          </w:tcPr>
          <w:p w:rsidR="00500557" w:rsidRPr="000F0198" w:rsidRDefault="00500557" w:rsidP="0034029D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0557" w:rsidRPr="000F0198" w:rsidRDefault="00500557" w:rsidP="0034029D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F019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LONGITUD</w:t>
            </w:r>
          </w:p>
        </w:tc>
      </w:tr>
      <w:tr w:rsidR="00500557" w:rsidRPr="000F0198">
        <w:tc>
          <w:tcPr>
            <w:tcW w:w="3969" w:type="dxa"/>
            <w:shd w:val="clear" w:color="auto" w:fill="auto"/>
            <w:vAlign w:val="bottom"/>
          </w:tcPr>
          <w:p w:rsidR="00500557" w:rsidRPr="000F0198" w:rsidRDefault="00500557" w:rsidP="0034029D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Código de </w:t>
            </w:r>
            <w:r w:rsidR="0034029D" w:rsidRPr="000F0198">
              <w:rPr>
                <w:rFonts w:ascii="Arial" w:hAnsi="Arial" w:cs="Arial"/>
                <w:color w:val="555555"/>
                <w:sz w:val="20"/>
                <w:szCs w:val="20"/>
              </w:rPr>
              <w:t>provincia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500557" w:rsidRPr="000F0198" w:rsidRDefault="0034029D" w:rsidP="0034029D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500557" w:rsidRPr="000F0198">
        <w:tc>
          <w:tcPr>
            <w:tcW w:w="3969" w:type="dxa"/>
            <w:shd w:val="clear" w:color="auto" w:fill="auto"/>
            <w:vAlign w:val="bottom"/>
          </w:tcPr>
          <w:p w:rsidR="00500557" w:rsidRPr="000F0198" w:rsidRDefault="00500557" w:rsidP="00DD3E22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 xml:space="preserve">Código </w:t>
            </w:r>
            <w:r w:rsidR="00DD3E22">
              <w:rPr>
                <w:rFonts w:ascii="Arial" w:hAnsi="Arial" w:cs="Arial"/>
                <w:color w:val="555555"/>
                <w:sz w:val="20"/>
                <w:szCs w:val="20"/>
              </w:rPr>
              <w:t xml:space="preserve">de </w:t>
            </w:r>
            <w:r w:rsidR="0034029D" w:rsidRPr="000F0198">
              <w:rPr>
                <w:rFonts w:ascii="Arial" w:hAnsi="Arial" w:cs="Arial"/>
                <w:color w:val="555555"/>
                <w:sz w:val="20"/>
                <w:szCs w:val="20"/>
              </w:rPr>
              <w:t>Sección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500557" w:rsidRPr="000F0198" w:rsidRDefault="00B76E05" w:rsidP="0034029D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B76E05" w:rsidRPr="000F0198">
        <w:tc>
          <w:tcPr>
            <w:tcW w:w="3969" w:type="dxa"/>
            <w:shd w:val="clear" w:color="auto" w:fill="auto"/>
            <w:vAlign w:val="bottom"/>
          </w:tcPr>
          <w:p w:rsidR="00B76E05" w:rsidRPr="000F0198" w:rsidRDefault="00B76E05" w:rsidP="0034029D">
            <w:pPr>
              <w:spacing w:line="240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Nombre del ámbito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B76E05" w:rsidRPr="000F0198" w:rsidRDefault="00B76E05" w:rsidP="0034029D">
            <w:pPr>
              <w:spacing w:line="240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0F0198">
              <w:rPr>
                <w:rFonts w:ascii="Arial" w:hAnsi="Arial" w:cs="Arial"/>
                <w:color w:val="555555"/>
                <w:sz w:val="20"/>
                <w:szCs w:val="20"/>
              </w:rPr>
              <w:t>40</w:t>
            </w:r>
          </w:p>
        </w:tc>
      </w:tr>
    </w:tbl>
    <w:p w:rsidR="00500557" w:rsidRPr="000F0198" w:rsidRDefault="00500557" w:rsidP="00500557">
      <w:pPr>
        <w:pStyle w:val="Textoindependiente"/>
        <w:rPr>
          <w:rFonts w:ascii="Arial" w:hAnsi="Arial" w:cs="Arial"/>
          <w:sz w:val="20"/>
          <w:szCs w:val="20"/>
        </w:rPr>
      </w:pPr>
    </w:p>
    <w:p w:rsidR="003F50DC" w:rsidRPr="00270399" w:rsidRDefault="003F50DC" w:rsidP="003F50D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 xml:space="preserve">Con el fin de que los usuarios de este sistema puedan realizar pruebas previas, </w:t>
      </w:r>
      <w:r w:rsidR="00032917" w:rsidRPr="00270399">
        <w:rPr>
          <w:rFonts w:ascii="Arial" w:hAnsi="Arial" w:cs="Arial"/>
          <w:sz w:val="22"/>
          <w:szCs w:val="22"/>
        </w:rPr>
        <w:t xml:space="preserve">la DINE </w:t>
      </w:r>
      <w:r w:rsidRPr="00270399">
        <w:rPr>
          <w:rFonts w:ascii="Arial" w:hAnsi="Arial" w:cs="Arial"/>
          <w:sz w:val="22"/>
          <w:szCs w:val="22"/>
        </w:rPr>
        <w:t xml:space="preserve">remitirá por correo electrónico </w:t>
      </w:r>
      <w:r w:rsidR="00032917" w:rsidRPr="00270399">
        <w:rPr>
          <w:rFonts w:ascii="Arial" w:hAnsi="Arial" w:cs="Arial"/>
          <w:sz w:val="22"/>
          <w:szCs w:val="22"/>
        </w:rPr>
        <w:t>a los medios que lo hayan solicitado</w:t>
      </w:r>
      <w:r w:rsidRPr="00270399">
        <w:rPr>
          <w:rFonts w:ascii="Arial" w:hAnsi="Arial" w:cs="Arial"/>
          <w:sz w:val="22"/>
          <w:szCs w:val="22"/>
        </w:rPr>
        <w:t xml:space="preserve"> </w:t>
      </w:r>
      <w:r w:rsidR="00092BA4" w:rsidRPr="00270399">
        <w:rPr>
          <w:rFonts w:ascii="Arial" w:hAnsi="Arial" w:cs="Arial"/>
          <w:sz w:val="22"/>
          <w:szCs w:val="22"/>
        </w:rPr>
        <w:t>la</w:t>
      </w:r>
      <w:r w:rsidRPr="00270399">
        <w:rPr>
          <w:rFonts w:ascii="Arial" w:hAnsi="Arial" w:cs="Arial"/>
          <w:sz w:val="22"/>
          <w:szCs w:val="22"/>
        </w:rPr>
        <w:t xml:space="preserve"> URL para acceder a unos ficheros de pruebas que les permitan hacer y probar sus desarrollos.</w:t>
      </w:r>
      <w:r w:rsidR="00032917" w:rsidRPr="00270399">
        <w:rPr>
          <w:rFonts w:ascii="Arial" w:hAnsi="Arial" w:cs="Arial"/>
          <w:sz w:val="22"/>
          <w:szCs w:val="22"/>
        </w:rPr>
        <w:t xml:space="preserve"> Indra enviará a la DINE esta URL previamente.</w:t>
      </w:r>
    </w:p>
    <w:p w:rsidR="006150AF" w:rsidRPr="00270399" w:rsidRDefault="006150AF" w:rsidP="006150AF">
      <w:pPr>
        <w:rPr>
          <w:rFonts w:ascii="Arial" w:hAnsi="Arial" w:cs="Arial"/>
          <w:sz w:val="22"/>
          <w:szCs w:val="22"/>
        </w:rPr>
      </w:pPr>
    </w:p>
    <w:p w:rsidR="006150AF" w:rsidRDefault="00EA67D3" w:rsidP="004F7C5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70399">
        <w:rPr>
          <w:rFonts w:ascii="Arial" w:hAnsi="Arial" w:cs="Arial"/>
          <w:sz w:val="22"/>
          <w:szCs w:val="22"/>
        </w:rPr>
        <w:t xml:space="preserve">Posteriormente el viernes </w:t>
      </w:r>
      <w:r w:rsidR="00F30B32">
        <w:rPr>
          <w:rFonts w:ascii="Arial" w:hAnsi="Arial" w:cs="Arial"/>
          <w:sz w:val="22"/>
          <w:szCs w:val="22"/>
        </w:rPr>
        <w:t>23 de octubre</w:t>
      </w:r>
      <w:r w:rsidR="003F50DC" w:rsidRPr="00270399">
        <w:rPr>
          <w:rFonts w:ascii="Arial" w:hAnsi="Arial" w:cs="Arial"/>
          <w:sz w:val="22"/>
          <w:szCs w:val="22"/>
        </w:rPr>
        <w:t xml:space="preserve"> se remitirá </w:t>
      </w:r>
      <w:r w:rsidR="00032917" w:rsidRPr="00270399">
        <w:rPr>
          <w:rFonts w:ascii="Arial" w:hAnsi="Arial" w:cs="Arial"/>
          <w:sz w:val="22"/>
          <w:szCs w:val="22"/>
        </w:rPr>
        <w:t xml:space="preserve">a la DINE </w:t>
      </w:r>
      <w:r w:rsidR="003F50DC" w:rsidRPr="00270399">
        <w:rPr>
          <w:rFonts w:ascii="Arial" w:hAnsi="Arial" w:cs="Arial"/>
          <w:sz w:val="22"/>
          <w:szCs w:val="22"/>
        </w:rPr>
        <w:t xml:space="preserve">la URL y claves para uso del repositorio durante el recuento el </w:t>
      </w:r>
      <w:r w:rsidR="00DD3E22">
        <w:rPr>
          <w:rFonts w:ascii="Arial" w:hAnsi="Arial" w:cs="Arial"/>
          <w:sz w:val="22"/>
          <w:szCs w:val="22"/>
        </w:rPr>
        <w:t>día</w:t>
      </w:r>
      <w:r w:rsidR="00E93632">
        <w:rPr>
          <w:rFonts w:ascii="Arial" w:hAnsi="Arial" w:cs="Arial"/>
          <w:sz w:val="22"/>
          <w:szCs w:val="22"/>
        </w:rPr>
        <w:t xml:space="preserve"> </w:t>
      </w:r>
      <w:r w:rsidR="00F30B32">
        <w:rPr>
          <w:rFonts w:ascii="Arial" w:hAnsi="Arial" w:cs="Arial"/>
          <w:sz w:val="22"/>
          <w:szCs w:val="22"/>
        </w:rPr>
        <w:t>25</w:t>
      </w:r>
      <w:r w:rsidR="00032917" w:rsidRPr="00270399">
        <w:rPr>
          <w:rFonts w:ascii="Arial" w:hAnsi="Arial" w:cs="Arial"/>
          <w:sz w:val="22"/>
          <w:szCs w:val="22"/>
        </w:rPr>
        <w:t>. La DINE trasmitirá estos datos a los medios.</w:t>
      </w:r>
    </w:p>
    <w:p w:rsidR="00DB01C9" w:rsidRDefault="00DB01C9">
      <w:pPr>
        <w:widowControl/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B01C9" w:rsidRPr="00002428" w:rsidRDefault="00DB01C9" w:rsidP="00002428">
      <w:pPr>
        <w:pStyle w:val="Ttulo3"/>
      </w:pPr>
      <w:r w:rsidRPr="00002428">
        <w:lastRenderedPageBreak/>
        <w:t>Preguntas frecuentes</w:t>
      </w:r>
    </w:p>
    <w:p w:rsidR="00DB01C9" w:rsidRDefault="00DB01C9" w:rsidP="00DB01C9">
      <w:pPr>
        <w:pStyle w:val="Ttulo1"/>
      </w:pPr>
      <w:r>
        <w:t>¿Los datos que hay en el repositorio (ámbitos, candidaturas, etc</w:t>
      </w:r>
      <w:r w:rsidR="00A92D69">
        <w:t>.</w:t>
      </w:r>
      <w:r>
        <w:t>) son definitivos?</w:t>
      </w:r>
    </w:p>
    <w:p w:rsidR="00DB01C9" w:rsidRPr="00DB01C9" w:rsidRDefault="00DB01C9" w:rsidP="00DB01C9"/>
    <w:p w:rsidR="00DB01C9" w:rsidRPr="00845C5E" w:rsidRDefault="00DB01C9" w:rsidP="00F30B32">
      <w:pPr>
        <w:jc w:val="both"/>
        <w:rPr>
          <w:rFonts w:ascii="Arial" w:hAnsi="Arial" w:cs="Arial"/>
          <w:sz w:val="22"/>
          <w:szCs w:val="22"/>
        </w:rPr>
      </w:pPr>
      <w:r w:rsidRPr="00845C5E">
        <w:rPr>
          <w:rFonts w:ascii="Arial" w:hAnsi="Arial" w:cs="Arial"/>
          <w:sz w:val="22"/>
          <w:szCs w:val="22"/>
        </w:rPr>
        <w:t xml:space="preserve">Los ficheros de datos que se proveen </w:t>
      </w:r>
      <w:r w:rsidR="005E7D95">
        <w:rPr>
          <w:rFonts w:ascii="Arial" w:hAnsi="Arial" w:cs="Arial"/>
          <w:sz w:val="22"/>
          <w:szCs w:val="22"/>
        </w:rPr>
        <w:t>contienen datos de</w:t>
      </w:r>
      <w:r w:rsidRPr="00845C5E">
        <w:rPr>
          <w:rFonts w:ascii="Arial" w:hAnsi="Arial" w:cs="Arial"/>
          <w:sz w:val="22"/>
          <w:szCs w:val="22"/>
        </w:rPr>
        <w:t xml:space="preserve"> pruebas, si bien se van completando con las candidaturas oficiales según se van conociendo. En cualquier caso no se pueden considerar </w:t>
      </w:r>
      <w:r w:rsidR="005E7D95">
        <w:rPr>
          <w:rFonts w:ascii="Arial" w:hAnsi="Arial" w:cs="Arial"/>
          <w:sz w:val="22"/>
          <w:szCs w:val="22"/>
        </w:rPr>
        <w:t>como</w:t>
      </w:r>
      <w:r w:rsidRPr="00845C5E">
        <w:rPr>
          <w:rFonts w:ascii="Arial" w:hAnsi="Arial" w:cs="Arial"/>
          <w:sz w:val="22"/>
          <w:szCs w:val="22"/>
        </w:rPr>
        <w:t xml:space="preserve"> candidaturas definitivas hasta el mismo fin de semana electoral.</w:t>
      </w:r>
      <w:r w:rsidR="00F15C6C" w:rsidRPr="00845C5E">
        <w:rPr>
          <w:rFonts w:ascii="Arial" w:hAnsi="Arial" w:cs="Arial"/>
          <w:sz w:val="22"/>
          <w:szCs w:val="22"/>
        </w:rPr>
        <w:t xml:space="preserve"> En cuanto a los ámbitos poco podrían cambiar, pero igualmente su id podría</w:t>
      </w:r>
      <w:r w:rsidR="005E7D95">
        <w:rPr>
          <w:rFonts w:ascii="Arial" w:hAnsi="Arial" w:cs="Arial"/>
          <w:sz w:val="22"/>
          <w:szCs w:val="22"/>
        </w:rPr>
        <w:t xml:space="preserve"> variar</w:t>
      </w:r>
      <w:r w:rsidR="00F15C6C" w:rsidRPr="00845C5E">
        <w:rPr>
          <w:rFonts w:ascii="Arial" w:hAnsi="Arial" w:cs="Arial"/>
          <w:sz w:val="22"/>
          <w:szCs w:val="22"/>
        </w:rPr>
        <w:t>.</w:t>
      </w:r>
    </w:p>
    <w:p w:rsidR="00DB01C9" w:rsidRDefault="00DB01C9" w:rsidP="00DB01C9">
      <w:pPr>
        <w:pStyle w:val="Ttulo1"/>
      </w:pPr>
      <w:r>
        <w:t>¿Se van a mantener los mismos ID’s de las candidaturas de las PASO?</w:t>
      </w:r>
    </w:p>
    <w:p w:rsidR="00DB01C9" w:rsidRDefault="00DB01C9" w:rsidP="00DB01C9">
      <w:pPr>
        <w:rPr>
          <w:rFonts w:ascii="Arial" w:hAnsi="Arial" w:cs="Arial"/>
          <w:sz w:val="22"/>
          <w:szCs w:val="22"/>
        </w:rPr>
      </w:pPr>
    </w:p>
    <w:p w:rsidR="00DB01C9" w:rsidRDefault="00DB01C9" w:rsidP="00F30B32">
      <w:pPr>
        <w:jc w:val="both"/>
        <w:rPr>
          <w:rFonts w:ascii="Arial" w:hAnsi="Arial" w:cs="Arial"/>
          <w:sz w:val="22"/>
          <w:szCs w:val="22"/>
        </w:rPr>
      </w:pPr>
      <w:r w:rsidRPr="00DB01C9">
        <w:rPr>
          <w:rFonts w:ascii="Arial" w:hAnsi="Arial" w:cs="Arial"/>
          <w:sz w:val="22"/>
          <w:szCs w:val="22"/>
        </w:rPr>
        <w:t>Los ID de los partidos/</w:t>
      </w:r>
      <w:r w:rsidR="00EF1BB5">
        <w:rPr>
          <w:rFonts w:ascii="Arial" w:hAnsi="Arial" w:cs="Arial"/>
          <w:sz w:val="22"/>
          <w:szCs w:val="22"/>
        </w:rPr>
        <w:t>lemas</w:t>
      </w:r>
      <w:r w:rsidRPr="00DB01C9">
        <w:rPr>
          <w:rFonts w:ascii="Arial" w:hAnsi="Arial" w:cs="Arial"/>
          <w:sz w:val="22"/>
          <w:szCs w:val="22"/>
        </w:rPr>
        <w:t xml:space="preserve">/fórmulas se corresponden casi siempre con el código que se le asignan a los mismos en los telegramas. Sin embargo, a veces, por razones operativas, puede ser </w:t>
      </w:r>
      <w:r w:rsidR="00F30B32">
        <w:rPr>
          <w:rFonts w:ascii="Arial" w:hAnsi="Arial" w:cs="Arial"/>
          <w:sz w:val="22"/>
          <w:szCs w:val="22"/>
        </w:rPr>
        <w:t xml:space="preserve">necesario </w:t>
      </w:r>
      <w:r w:rsidRPr="00DB01C9">
        <w:rPr>
          <w:rFonts w:ascii="Arial" w:hAnsi="Arial" w:cs="Arial"/>
          <w:sz w:val="22"/>
          <w:szCs w:val="22"/>
        </w:rPr>
        <w:t>modifica</w:t>
      </w:r>
      <w:r w:rsidR="00F30B32">
        <w:rPr>
          <w:rFonts w:ascii="Arial" w:hAnsi="Arial" w:cs="Arial"/>
          <w:sz w:val="22"/>
          <w:szCs w:val="22"/>
        </w:rPr>
        <w:t>rl</w:t>
      </w:r>
      <w:r w:rsidRPr="00DB01C9">
        <w:rPr>
          <w:rFonts w:ascii="Arial" w:hAnsi="Arial" w:cs="Arial"/>
          <w:sz w:val="22"/>
          <w:szCs w:val="22"/>
        </w:rPr>
        <w:t>os, por lo que no se puede garantizar que se mantengan los mismos que durante el mes de agosto</w:t>
      </w:r>
      <w:r>
        <w:rPr>
          <w:rFonts w:ascii="Arial" w:hAnsi="Arial" w:cs="Arial"/>
          <w:sz w:val="22"/>
          <w:szCs w:val="22"/>
        </w:rPr>
        <w:t>.</w:t>
      </w:r>
    </w:p>
    <w:p w:rsidR="00F15C6C" w:rsidRDefault="00F15C6C" w:rsidP="00F15C6C">
      <w:pPr>
        <w:pStyle w:val="Ttulo1"/>
      </w:pPr>
      <w:r>
        <w:t xml:space="preserve">¿Se va a usar la misma ruta </w:t>
      </w:r>
      <w:r w:rsidR="004E5698">
        <w:t>y los mismos procedimientos que en las PASO</w:t>
      </w:r>
      <w:r>
        <w:t>?</w:t>
      </w:r>
    </w:p>
    <w:p w:rsidR="00F15C6C" w:rsidRDefault="00F15C6C" w:rsidP="00F15C6C">
      <w:pPr>
        <w:rPr>
          <w:rFonts w:ascii="Arial" w:hAnsi="Arial" w:cs="Arial"/>
          <w:sz w:val="22"/>
          <w:szCs w:val="22"/>
        </w:rPr>
      </w:pPr>
    </w:p>
    <w:p w:rsidR="005E7D95" w:rsidRDefault="004E5698" w:rsidP="00F30B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de las pocas características que va a variar con respecto a las elecciones de </w:t>
      </w:r>
      <w:r w:rsidR="005E7D95">
        <w:rPr>
          <w:rFonts w:ascii="Arial" w:hAnsi="Arial" w:cs="Arial"/>
          <w:sz w:val="22"/>
          <w:szCs w:val="22"/>
        </w:rPr>
        <w:t>las PASO</w:t>
      </w:r>
      <w:r>
        <w:rPr>
          <w:rFonts w:ascii="Arial" w:hAnsi="Arial" w:cs="Arial"/>
          <w:sz w:val="22"/>
          <w:szCs w:val="22"/>
        </w:rPr>
        <w:t xml:space="preserve"> será la ruta del repositorio, que será facilitada próximamente.</w:t>
      </w:r>
    </w:p>
    <w:p w:rsidR="005E7D95" w:rsidRDefault="005E7D95" w:rsidP="00F30B32">
      <w:pPr>
        <w:jc w:val="both"/>
        <w:rPr>
          <w:rFonts w:ascii="Arial" w:hAnsi="Arial" w:cs="Arial"/>
          <w:sz w:val="22"/>
          <w:szCs w:val="22"/>
        </w:rPr>
      </w:pPr>
    </w:p>
    <w:p w:rsidR="004E5698" w:rsidRDefault="004E5698" w:rsidP="00F30B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resto de los procedimientos seguirán siendo los mismos:</w:t>
      </w:r>
    </w:p>
    <w:p w:rsidR="004E5698" w:rsidRPr="004E5698" w:rsidRDefault="004E5698" w:rsidP="00F30B32">
      <w:pPr>
        <w:pStyle w:val="Prrafodelista"/>
        <w:numPr>
          <w:ilvl w:val="0"/>
          <w:numId w:val="7"/>
        </w:numPr>
        <w:jc w:val="both"/>
      </w:pPr>
      <w:r>
        <w:rPr>
          <w:rFonts w:ascii="Arial" w:hAnsi="Arial" w:cs="Arial"/>
          <w:sz w:val="22"/>
          <w:szCs w:val="22"/>
        </w:rPr>
        <w:t>E</w:t>
      </w:r>
      <w:r w:rsidRPr="004E5698">
        <w:rPr>
          <w:rFonts w:ascii="Arial" w:hAnsi="Arial" w:cs="Arial"/>
          <w:sz w:val="22"/>
          <w:szCs w:val="22"/>
        </w:rPr>
        <w:t xml:space="preserve">l repositorio tendrá una página llamada “descargas.htm” que incluirá un enlace html al fichero </w:t>
      </w:r>
      <w:r w:rsidRPr="004E5698">
        <w:rPr>
          <w:rFonts w:ascii="Arial" w:hAnsi="Arial" w:cs="Arial"/>
          <w:i/>
          <w:sz w:val="22"/>
          <w:szCs w:val="22"/>
        </w:rPr>
        <w:t>tar.gz</w:t>
      </w:r>
      <w:r w:rsidRPr="004E5698">
        <w:rPr>
          <w:rFonts w:ascii="Arial" w:hAnsi="Arial" w:cs="Arial"/>
          <w:sz w:val="22"/>
          <w:szCs w:val="22"/>
        </w:rPr>
        <w:t xml:space="preserve"> que contendrá los datos actualizados. </w:t>
      </w:r>
    </w:p>
    <w:p w:rsidR="00DB01C9" w:rsidRPr="004E5698" w:rsidRDefault="004E5698" w:rsidP="00F30B32">
      <w:pPr>
        <w:pStyle w:val="Prrafodelista"/>
        <w:numPr>
          <w:ilvl w:val="0"/>
          <w:numId w:val="7"/>
        </w:numPr>
        <w:jc w:val="both"/>
      </w:pPr>
      <w:r w:rsidRPr="004E5698">
        <w:rPr>
          <w:rFonts w:ascii="Arial" w:hAnsi="Arial" w:cs="Arial"/>
          <w:sz w:val="22"/>
          <w:szCs w:val="22"/>
        </w:rPr>
        <w:t>Los datos se actualizaran cada cinco minutos</w:t>
      </w:r>
      <w:r>
        <w:rPr>
          <w:rFonts w:ascii="Arial" w:hAnsi="Arial" w:cs="Arial"/>
          <w:sz w:val="22"/>
          <w:szCs w:val="22"/>
        </w:rPr>
        <w:t>,</w:t>
      </w:r>
      <w:r w:rsidRPr="004E5698">
        <w:rPr>
          <w:rFonts w:ascii="Arial" w:hAnsi="Arial" w:cs="Arial"/>
          <w:sz w:val="22"/>
          <w:szCs w:val="22"/>
        </w:rPr>
        <w:t xml:space="preserve"> si hay </w:t>
      </w:r>
      <w:r>
        <w:rPr>
          <w:rFonts w:ascii="Arial" w:hAnsi="Arial" w:cs="Arial"/>
          <w:sz w:val="22"/>
          <w:szCs w:val="22"/>
        </w:rPr>
        <w:t>datos nuevos.</w:t>
      </w:r>
    </w:p>
    <w:p w:rsidR="004E5698" w:rsidRDefault="004E5698" w:rsidP="00F30B32">
      <w:pPr>
        <w:pStyle w:val="Ttulo1"/>
        <w:jc w:val="both"/>
      </w:pPr>
      <w:r>
        <w:t xml:space="preserve">Tengo el usuario y la password que me ha proveído la DINE, pero entrando con el navegador web, después de teclearlos </w:t>
      </w:r>
      <w:r w:rsidR="005E7D95">
        <w:t>obtengo un</w:t>
      </w:r>
      <w:r>
        <w:t xml:space="preserve"> mensaje que dice “Acceso denegado”.</w:t>
      </w:r>
    </w:p>
    <w:p w:rsidR="004E5698" w:rsidRDefault="004E5698" w:rsidP="00F30B32">
      <w:pPr>
        <w:jc w:val="both"/>
        <w:rPr>
          <w:rFonts w:ascii="Arial" w:hAnsi="Arial" w:cs="Arial"/>
          <w:sz w:val="22"/>
          <w:szCs w:val="22"/>
        </w:rPr>
      </w:pPr>
    </w:p>
    <w:p w:rsidR="004E5698" w:rsidRDefault="004E5698" w:rsidP="00F30B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alguna manera el usuario o la p</w:t>
      </w:r>
      <w:r w:rsidR="005E7D95">
        <w:rPr>
          <w:rFonts w:ascii="Arial" w:hAnsi="Arial" w:cs="Arial"/>
          <w:sz w:val="22"/>
          <w:szCs w:val="22"/>
        </w:rPr>
        <w:t>assword han sido mal introducido</w:t>
      </w:r>
      <w:r>
        <w:rPr>
          <w:rFonts w:ascii="Arial" w:hAnsi="Arial" w:cs="Arial"/>
          <w:sz w:val="22"/>
          <w:szCs w:val="22"/>
        </w:rPr>
        <w:t xml:space="preserve">s. Para volver a intentarlo no basta con teclear de nuevo la dirección web. Hay que cerrar </w:t>
      </w:r>
      <w:r w:rsidR="005E7D95">
        <w:rPr>
          <w:rFonts w:ascii="Arial" w:hAnsi="Arial" w:cs="Arial"/>
          <w:sz w:val="22"/>
          <w:szCs w:val="22"/>
        </w:rPr>
        <w:t xml:space="preserve">totalmente </w:t>
      </w:r>
      <w:r>
        <w:rPr>
          <w:rFonts w:ascii="Arial" w:hAnsi="Arial" w:cs="Arial"/>
          <w:sz w:val="22"/>
          <w:szCs w:val="22"/>
        </w:rPr>
        <w:t>el navegador y abrirlo de nuevo, pues mantiene en memoria estos datos y no vuelve a preguntarlos.</w:t>
      </w:r>
    </w:p>
    <w:p w:rsidR="00002428" w:rsidRDefault="00002428" w:rsidP="00002428">
      <w:pPr>
        <w:pStyle w:val="Ttulo1"/>
      </w:pPr>
      <w:r>
        <w:t>¿Cuándo podremos probar el sistema?</w:t>
      </w:r>
    </w:p>
    <w:p w:rsidR="00002428" w:rsidRDefault="00002428" w:rsidP="00002428">
      <w:pPr>
        <w:rPr>
          <w:rFonts w:ascii="Arial" w:hAnsi="Arial" w:cs="Arial"/>
          <w:sz w:val="22"/>
          <w:szCs w:val="22"/>
        </w:rPr>
      </w:pPr>
    </w:p>
    <w:p w:rsidR="00002428" w:rsidRPr="004E5698" w:rsidRDefault="00002428" w:rsidP="00FA2386">
      <w:pPr>
        <w:jc w:val="both"/>
      </w:pPr>
      <w:r>
        <w:rPr>
          <w:rFonts w:ascii="Arial" w:hAnsi="Arial" w:cs="Arial"/>
          <w:sz w:val="22"/>
          <w:szCs w:val="22"/>
        </w:rPr>
        <w:t xml:space="preserve">De momento no hay una fecha </w:t>
      </w:r>
      <w:r w:rsidR="00D01A53">
        <w:rPr>
          <w:rFonts w:ascii="Arial" w:hAnsi="Arial" w:cs="Arial"/>
          <w:sz w:val="22"/>
          <w:szCs w:val="22"/>
        </w:rPr>
        <w:t xml:space="preserve">definida </w:t>
      </w:r>
      <w:r>
        <w:rPr>
          <w:rFonts w:ascii="Arial" w:hAnsi="Arial" w:cs="Arial"/>
          <w:sz w:val="22"/>
          <w:szCs w:val="22"/>
        </w:rPr>
        <w:t>para las pruebas</w:t>
      </w:r>
      <w:r w:rsidR="005E7D95">
        <w:rPr>
          <w:rFonts w:ascii="Arial" w:hAnsi="Arial" w:cs="Arial"/>
          <w:sz w:val="22"/>
          <w:szCs w:val="22"/>
        </w:rPr>
        <w:t xml:space="preserve"> aunque p</w:t>
      </w:r>
      <w:r>
        <w:rPr>
          <w:rFonts w:ascii="Arial" w:hAnsi="Arial" w:cs="Arial"/>
          <w:sz w:val="22"/>
          <w:szCs w:val="22"/>
        </w:rPr>
        <w:t xml:space="preserve">revisiblemente será a partir del </w:t>
      </w:r>
      <w:r w:rsidR="00FA2386">
        <w:rPr>
          <w:rFonts w:ascii="Arial" w:hAnsi="Arial" w:cs="Arial"/>
          <w:sz w:val="22"/>
          <w:szCs w:val="22"/>
        </w:rPr>
        <w:t xml:space="preserve">14 de octubre. </w:t>
      </w:r>
      <w:r w:rsidR="00D01A53">
        <w:rPr>
          <w:rFonts w:ascii="Arial" w:hAnsi="Arial" w:cs="Arial"/>
          <w:sz w:val="22"/>
          <w:szCs w:val="22"/>
        </w:rPr>
        <w:t>Esta</w:t>
      </w:r>
      <w:r w:rsidR="00FA2386">
        <w:rPr>
          <w:rFonts w:ascii="Arial" w:hAnsi="Arial" w:cs="Arial"/>
          <w:sz w:val="22"/>
          <w:szCs w:val="22"/>
        </w:rPr>
        <w:t xml:space="preserve"> fecha será comunicada previamente</w:t>
      </w:r>
      <w:r w:rsidR="00D01A53">
        <w:rPr>
          <w:rFonts w:ascii="Arial" w:hAnsi="Arial" w:cs="Arial"/>
          <w:sz w:val="22"/>
          <w:szCs w:val="22"/>
        </w:rPr>
        <w:t xml:space="preserve"> por la DINE, </w:t>
      </w:r>
      <w:r w:rsidR="00FA2386">
        <w:rPr>
          <w:rFonts w:ascii="Arial" w:hAnsi="Arial" w:cs="Arial"/>
          <w:sz w:val="22"/>
          <w:szCs w:val="22"/>
        </w:rPr>
        <w:t>cuando se les envíe la clave, el usuario y la password a utilizar.</w:t>
      </w:r>
    </w:p>
    <w:sectPr w:rsidR="00002428" w:rsidRPr="004E5698" w:rsidSect="005739E9">
      <w:headerReference w:type="default" r:id="rId13"/>
      <w:footerReference w:type="default" r:id="rId14"/>
      <w:pgSz w:w="11906" w:h="16838"/>
      <w:pgMar w:top="1667" w:right="1134" w:bottom="1985" w:left="1134" w:header="425" w:footer="193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minvielle" w:date="2015-10-05T20:27:00Z" w:initials="s">
    <w:p w:rsidR="00F63441" w:rsidRDefault="00F63441">
      <w:pPr>
        <w:pStyle w:val="Textocomentario"/>
      </w:pPr>
      <w:r>
        <w:rPr>
          <w:rStyle w:val="Refdecomentario"/>
        </w:rPr>
        <w:annotationRef/>
      </w:r>
      <w:r>
        <w:t>Lema es igual a agrupación política, sublema son las listas que suman al lema. Según lo que entiendo es que aquí están los sublemas de santa cruz.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0D0" w:rsidRDefault="00F860D0" w:rsidP="00A84B2C">
      <w:r>
        <w:separator/>
      </w:r>
    </w:p>
  </w:endnote>
  <w:endnote w:type="continuationSeparator" w:id="1">
    <w:p w:rsidR="00F860D0" w:rsidRDefault="00F860D0" w:rsidP="00A8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DD" w:rsidRDefault="00EF381C" w:rsidP="000055C9">
    <w:pPr>
      <w:pStyle w:val="Piedepgina"/>
      <w:ind w:left="-142"/>
    </w:pPr>
    <w:r>
      <w:rPr>
        <w:noProof/>
        <w:lang w:eastAsia="es-E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67945</wp:posOffset>
          </wp:positionV>
          <wp:extent cx="1038225" cy="340360"/>
          <wp:effectExtent l="19050" t="0" r="9525" b="0"/>
          <wp:wrapSquare wrapText="bothSides"/>
          <wp:docPr id="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340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inline distT="0" distB="0" distL="0" distR="0">
          <wp:extent cx="1962150" cy="676275"/>
          <wp:effectExtent l="19050" t="0" r="0" b="0"/>
          <wp:docPr id="5" name="Imagen 5" descr="logo-d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din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35EDD">
      <w:tab/>
    </w:r>
    <w:r w:rsidR="00B35EDD">
      <w:tab/>
    </w:r>
    <w:r w:rsidR="00B35EDD">
      <w:tab/>
    </w:r>
  </w:p>
  <w:p w:rsidR="00B35EDD" w:rsidRDefault="00B35EDD" w:rsidP="00585F68">
    <w:pPr>
      <w:pStyle w:val="Piedepgina"/>
    </w:pPr>
    <w:r>
      <w:tab/>
    </w:r>
  </w:p>
  <w:p w:rsidR="00B35EDD" w:rsidRDefault="00B35ED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0D0" w:rsidRDefault="00F860D0" w:rsidP="00A84B2C">
      <w:r>
        <w:separator/>
      </w:r>
    </w:p>
  </w:footnote>
  <w:footnote w:type="continuationSeparator" w:id="1">
    <w:p w:rsidR="00F860D0" w:rsidRDefault="00F860D0" w:rsidP="00A84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DD" w:rsidRDefault="00B35EDD" w:rsidP="00866FBA">
    <w:pPr>
      <w:pStyle w:val="Encabezado"/>
      <w:tabs>
        <w:tab w:val="clear" w:pos="4252"/>
        <w:tab w:val="clear" w:pos="8504"/>
        <w:tab w:val="right" w:pos="10490"/>
      </w:tabs>
      <w:ind w:left="1134"/>
    </w:pPr>
    <w:r>
      <w:tab/>
    </w:r>
    <w:r>
      <w:rPr>
        <w:noProof/>
      </w:rPr>
      <w:br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5E" w:rsidRDefault="00845C5E" w:rsidP="00845C5E">
    <w:pPr>
      <w:pStyle w:val="Encabezado"/>
      <w:jc w:val="right"/>
    </w:pPr>
    <w:r w:rsidRPr="00845C5E">
      <w:rPr>
        <w:noProof/>
        <w:lang w:eastAsia="es-ES" w:bidi="ar-SA"/>
      </w:rPr>
      <w:drawing>
        <wp:inline distT="0" distB="0" distL="0" distR="0">
          <wp:extent cx="2018970" cy="813197"/>
          <wp:effectExtent l="0" t="0" r="330" b="0"/>
          <wp:docPr id="7" name="Imagen 1" descr="logo_positivo_primar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sitivo_primari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8841" cy="813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45C5E" w:rsidRDefault="00845C5E" w:rsidP="00845C5E">
    <w:pPr>
      <w:pStyle w:val="Encabezado"/>
      <w:jc w:val="right"/>
    </w:pPr>
  </w:p>
  <w:p w:rsidR="00845C5E" w:rsidRDefault="00845C5E" w:rsidP="00845C5E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DD" w:rsidRDefault="009F1164" w:rsidP="00A84B2C">
    <w:pPr>
      <w:pStyle w:val="Encabezado"/>
      <w:jc w:val="right"/>
    </w:pPr>
    <w:r w:rsidRPr="009F1164">
      <w:rPr>
        <w:noProof/>
        <w:lang w:eastAsia="es-ES" w:bidi="ar-SA"/>
      </w:rPr>
      <w:drawing>
        <wp:inline distT="0" distB="0" distL="0" distR="0">
          <wp:extent cx="2018970" cy="813197"/>
          <wp:effectExtent l="0" t="0" r="330" b="0"/>
          <wp:docPr id="8" name="Imagen 1" descr="logo_positivo_primar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sitivo_primari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8841" cy="813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1CB7650"/>
    <w:multiLevelType w:val="multilevel"/>
    <w:tmpl w:val="60D2ACD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</w:abstractNum>
  <w:abstractNum w:abstractNumId="5">
    <w:nsid w:val="1B9B4688"/>
    <w:multiLevelType w:val="hybridMultilevel"/>
    <w:tmpl w:val="D500DF04"/>
    <w:lvl w:ilvl="0" w:tplc="E6CA6804">
      <w:numFmt w:val="bullet"/>
      <w:lvlText w:val="-"/>
      <w:lvlJc w:val="left"/>
      <w:pPr>
        <w:ind w:left="1069" w:hanging="360"/>
      </w:pPr>
      <w:rPr>
        <w:rFonts w:ascii="Arial" w:eastAsia="DejaVu San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1D843AF"/>
    <w:multiLevelType w:val="hybridMultilevel"/>
    <w:tmpl w:val="8DA0D8B0"/>
    <w:lvl w:ilvl="0" w:tplc="EF02CCDC">
      <w:numFmt w:val="bullet"/>
      <w:lvlText w:val="-"/>
      <w:lvlJc w:val="left"/>
      <w:pPr>
        <w:ind w:left="1069" w:hanging="360"/>
      </w:pPr>
      <w:rPr>
        <w:rFonts w:ascii="Arial" w:eastAsia="DejaVu San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AF00D8C"/>
    <w:multiLevelType w:val="hybridMultilevel"/>
    <w:tmpl w:val="434C1832"/>
    <w:lvl w:ilvl="0" w:tplc="83CEE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Arial" w:eastAsia="DejaVu Sans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1E460C"/>
    <w:rsid w:val="0000192A"/>
    <w:rsid w:val="00002428"/>
    <w:rsid w:val="000055C9"/>
    <w:rsid w:val="000145F7"/>
    <w:rsid w:val="0002738A"/>
    <w:rsid w:val="000307E1"/>
    <w:rsid w:val="00032917"/>
    <w:rsid w:val="00064CD2"/>
    <w:rsid w:val="00073B75"/>
    <w:rsid w:val="000747D0"/>
    <w:rsid w:val="00081419"/>
    <w:rsid w:val="00082BBA"/>
    <w:rsid w:val="00092BA4"/>
    <w:rsid w:val="00094746"/>
    <w:rsid w:val="00095B86"/>
    <w:rsid w:val="00097725"/>
    <w:rsid w:val="000C7AAA"/>
    <w:rsid w:val="000F0198"/>
    <w:rsid w:val="000F332C"/>
    <w:rsid w:val="000F5829"/>
    <w:rsid w:val="00100976"/>
    <w:rsid w:val="00115920"/>
    <w:rsid w:val="001444DF"/>
    <w:rsid w:val="00164F0B"/>
    <w:rsid w:val="001735AF"/>
    <w:rsid w:val="00183607"/>
    <w:rsid w:val="00183671"/>
    <w:rsid w:val="00193570"/>
    <w:rsid w:val="001A0649"/>
    <w:rsid w:val="001C0F7B"/>
    <w:rsid w:val="001C1677"/>
    <w:rsid w:val="001C36D8"/>
    <w:rsid w:val="001D2D96"/>
    <w:rsid w:val="001E460C"/>
    <w:rsid w:val="00210196"/>
    <w:rsid w:val="00216ACE"/>
    <w:rsid w:val="002353BD"/>
    <w:rsid w:val="00270399"/>
    <w:rsid w:val="00274575"/>
    <w:rsid w:val="00274B6D"/>
    <w:rsid w:val="00280095"/>
    <w:rsid w:val="00281C20"/>
    <w:rsid w:val="002850B3"/>
    <w:rsid w:val="002A3E81"/>
    <w:rsid w:val="002B3092"/>
    <w:rsid w:val="002B64B7"/>
    <w:rsid w:val="002B77FF"/>
    <w:rsid w:val="002C7536"/>
    <w:rsid w:val="002F51DC"/>
    <w:rsid w:val="00324213"/>
    <w:rsid w:val="00326021"/>
    <w:rsid w:val="0034029D"/>
    <w:rsid w:val="00355C7F"/>
    <w:rsid w:val="00356B05"/>
    <w:rsid w:val="00360698"/>
    <w:rsid w:val="00370549"/>
    <w:rsid w:val="003716E8"/>
    <w:rsid w:val="00380305"/>
    <w:rsid w:val="003864B3"/>
    <w:rsid w:val="00396994"/>
    <w:rsid w:val="003C70E2"/>
    <w:rsid w:val="003D088A"/>
    <w:rsid w:val="003F3CBF"/>
    <w:rsid w:val="003F50DC"/>
    <w:rsid w:val="004067A6"/>
    <w:rsid w:val="00430A8C"/>
    <w:rsid w:val="00433B28"/>
    <w:rsid w:val="00436117"/>
    <w:rsid w:val="0044282D"/>
    <w:rsid w:val="004431A6"/>
    <w:rsid w:val="00453B6D"/>
    <w:rsid w:val="00461C87"/>
    <w:rsid w:val="00463BD1"/>
    <w:rsid w:val="004723B2"/>
    <w:rsid w:val="00481EB4"/>
    <w:rsid w:val="004C363C"/>
    <w:rsid w:val="004D1DE8"/>
    <w:rsid w:val="004E15F7"/>
    <w:rsid w:val="004E5698"/>
    <w:rsid w:val="004F0878"/>
    <w:rsid w:val="004F179A"/>
    <w:rsid w:val="004F54B4"/>
    <w:rsid w:val="004F6458"/>
    <w:rsid w:val="004F7C51"/>
    <w:rsid w:val="00500557"/>
    <w:rsid w:val="00504E2C"/>
    <w:rsid w:val="005079B7"/>
    <w:rsid w:val="005144B2"/>
    <w:rsid w:val="00542831"/>
    <w:rsid w:val="005449EC"/>
    <w:rsid w:val="005639B7"/>
    <w:rsid w:val="00572B09"/>
    <w:rsid w:val="005739E9"/>
    <w:rsid w:val="005770AE"/>
    <w:rsid w:val="00577B64"/>
    <w:rsid w:val="00583829"/>
    <w:rsid w:val="00583909"/>
    <w:rsid w:val="00585F68"/>
    <w:rsid w:val="005860A9"/>
    <w:rsid w:val="005A0903"/>
    <w:rsid w:val="005B018E"/>
    <w:rsid w:val="005C3199"/>
    <w:rsid w:val="005C3416"/>
    <w:rsid w:val="005C4B14"/>
    <w:rsid w:val="005C67A5"/>
    <w:rsid w:val="005D70C9"/>
    <w:rsid w:val="005D76E9"/>
    <w:rsid w:val="005E1597"/>
    <w:rsid w:val="005E49C3"/>
    <w:rsid w:val="005E7D95"/>
    <w:rsid w:val="006077BC"/>
    <w:rsid w:val="006150AF"/>
    <w:rsid w:val="0061774D"/>
    <w:rsid w:val="0062328D"/>
    <w:rsid w:val="006438CA"/>
    <w:rsid w:val="00652604"/>
    <w:rsid w:val="00655F3F"/>
    <w:rsid w:val="00687093"/>
    <w:rsid w:val="006917CA"/>
    <w:rsid w:val="006919BF"/>
    <w:rsid w:val="00693EA5"/>
    <w:rsid w:val="006A6559"/>
    <w:rsid w:val="006C2A88"/>
    <w:rsid w:val="006C4F52"/>
    <w:rsid w:val="006D5C8B"/>
    <w:rsid w:val="006E5D35"/>
    <w:rsid w:val="006E6A57"/>
    <w:rsid w:val="006E7EEC"/>
    <w:rsid w:val="006F788D"/>
    <w:rsid w:val="007013F1"/>
    <w:rsid w:val="00705641"/>
    <w:rsid w:val="00734601"/>
    <w:rsid w:val="00737286"/>
    <w:rsid w:val="00747C16"/>
    <w:rsid w:val="00751C3E"/>
    <w:rsid w:val="0077672B"/>
    <w:rsid w:val="0078313C"/>
    <w:rsid w:val="00792B03"/>
    <w:rsid w:val="00794712"/>
    <w:rsid w:val="00795C5F"/>
    <w:rsid w:val="007978BF"/>
    <w:rsid w:val="007A2F8A"/>
    <w:rsid w:val="007B0256"/>
    <w:rsid w:val="007C20C1"/>
    <w:rsid w:val="007C5D1B"/>
    <w:rsid w:val="007E21BE"/>
    <w:rsid w:val="007E7C0D"/>
    <w:rsid w:val="00800ECB"/>
    <w:rsid w:val="00810811"/>
    <w:rsid w:val="008141CC"/>
    <w:rsid w:val="0081712A"/>
    <w:rsid w:val="0082380E"/>
    <w:rsid w:val="00845C5E"/>
    <w:rsid w:val="00847D14"/>
    <w:rsid w:val="008549EF"/>
    <w:rsid w:val="008575E4"/>
    <w:rsid w:val="00866FBA"/>
    <w:rsid w:val="008701C0"/>
    <w:rsid w:val="00883742"/>
    <w:rsid w:val="008D0A87"/>
    <w:rsid w:val="008F3310"/>
    <w:rsid w:val="008F60AA"/>
    <w:rsid w:val="008F6847"/>
    <w:rsid w:val="009026FA"/>
    <w:rsid w:val="009079C7"/>
    <w:rsid w:val="00921F88"/>
    <w:rsid w:val="00927D29"/>
    <w:rsid w:val="00931639"/>
    <w:rsid w:val="0093327B"/>
    <w:rsid w:val="00933D51"/>
    <w:rsid w:val="00941CE8"/>
    <w:rsid w:val="009515DE"/>
    <w:rsid w:val="00960E7A"/>
    <w:rsid w:val="0096204C"/>
    <w:rsid w:val="00972134"/>
    <w:rsid w:val="00984DE1"/>
    <w:rsid w:val="00990324"/>
    <w:rsid w:val="009A3F84"/>
    <w:rsid w:val="009B5F45"/>
    <w:rsid w:val="009B656D"/>
    <w:rsid w:val="009B737C"/>
    <w:rsid w:val="009C4930"/>
    <w:rsid w:val="009C61F7"/>
    <w:rsid w:val="009F0DF5"/>
    <w:rsid w:val="009F1164"/>
    <w:rsid w:val="00A1488C"/>
    <w:rsid w:val="00A17675"/>
    <w:rsid w:val="00A3724F"/>
    <w:rsid w:val="00A60C03"/>
    <w:rsid w:val="00A8054C"/>
    <w:rsid w:val="00A84B2C"/>
    <w:rsid w:val="00A90110"/>
    <w:rsid w:val="00A9234F"/>
    <w:rsid w:val="00A92D69"/>
    <w:rsid w:val="00A93ACF"/>
    <w:rsid w:val="00AA3BD0"/>
    <w:rsid w:val="00AA3CA2"/>
    <w:rsid w:val="00AA523D"/>
    <w:rsid w:val="00AD6C44"/>
    <w:rsid w:val="00AE640E"/>
    <w:rsid w:val="00B00129"/>
    <w:rsid w:val="00B00D71"/>
    <w:rsid w:val="00B03427"/>
    <w:rsid w:val="00B056D2"/>
    <w:rsid w:val="00B060FB"/>
    <w:rsid w:val="00B30DD2"/>
    <w:rsid w:val="00B35EDD"/>
    <w:rsid w:val="00B414F8"/>
    <w:rsid w:val="00B649EE"/>
    <w:rsid w:val="00B6570D"/>
    <w:rsid w:val="00B669D6"/>
    <w:rsid w:val="00B76E05"/>
    <w:rsid w:val="00B7781C"/>
    <w:rsid w:val="00B925B5"/>
    <w:rsid w:val="00B95444"/>
    <w:rsid w:val="00B97876"/>
    <w:rsid w:val="00BA0A93"/>
    <w:rsid w:val="00BA2532"/>
    <w:rsid w:val="00BA45FC"/>
    <w:rsid w:val="00BC2172"/>
    <w:rsid w:val="00BE1480"/>
    <w:rsid w:val="00BE3C53"/>
    <w:rsid w:val="00BF4ADA"/>
    <w:rsid w:val="00C246D2"/>
    <w:rsid w:val="00C24858"/>
    <w:rsid w:val="00C42781"/>
    <w:rsid w:val="00C44898"/>
    <w:rsid w:val="00C555B2"/>
    <w:rsid w:val="00C56D81"/>
    <w:rsid w:val="00C61ECB"/>
    <w:rsid w:val="00C676BE"/>
    <w:rsid w:val="00C729AC"/>
    <w:rsid w:val="00C80313"/>
    <w:rsid w:val="00C812EC"/>
    <w:rsid w:val="00C83991"/>
    <w:rsid w:val="00C90423"/>
    <w:rsid w:val="00CA440F"/>
    <w:rsid w:val="00CA5061"/>
    <w:rsid w:val="00CB41A9"/>
    <w:rsid w:val="00CC1408"/>
    <w:rsid w:val="00CD18CC"/>
    <w:rsid w:val="00CE11FD"/>
    <w:rsid w:val="00CE1EC6"/>
    <w:rsid w:val="00CE2E87"/>
    <w:rsid w:val="00D01642"/>
    <w:rsid w:val="00D01A53"/>
    <w:rsid w:val="00D20C33"/>
    <w:rsid w:val="00D21E53"/>
    <w:rsid w:val="00D2568B"/>
    <w:rsid w:val="00D30095"/>
    <w:rsid w:val="00D33340"/>
    <w:rsid w:val="00D34BA7"/>
    <w:rsid w:val="00D41F5B"/>
    <w:rsid w:val="00D673ED"/>
    <w:rsid w:val="00D6749B"/>
    <w:rsid w:val="00D77FFA"/>
    <w:rsid w:val="00D81698"/>
    <w:rsid w:val="00DA7075"/>
    <w:rsid w:val="00DB01C9"/>
    <w:rsid w:val="00DB2595"/>
    <w:rsid w:val="00DC3BAF"/>
    <w:rsid w:val="00DD3E22"/>
    <w:rsid w:val="00DD4CA0"/>
    <w:rsid w:val="00DD71E5"/>
    <w:rsid w:val="00E00C3C"/>
    <w:rsid w:val="00E02D86"/>
    <w:rsid w:val="00E12315"/>
    <w:rsid w:val="00E162D9"/>
    <w:rsid w:val="00E21319"/>
    <w:rsid w:val="00E23E40"/>
    <w:rsid w:val="00E254CF"/>
    <w:rsid w:val="00E315B8"/>
    <w:rsid w:val="00E4401D"/>
    <w:rsid w:val="00E54B54"/>
    <w:rsid w:val="00E55287"/>
    <w:rsid w:val="00E62389"/>
    <w:rsid w:val="00E73335"/>
    <w:rsid w:val="00E73B4E"/>
    <w:rsid w:val="00E84AA9"/>
    <w:rsid w:val="00E92493"/>
    <w:rsid w:val="00E93632"/>
    <w:rsid w:val="00E97B59"/>
    <w:rsid w:val="00EA67D3"/>
    <w:rsid w:val="00EB02DE"/>
    <w:rsid w:val="00EB5E3B"/>
    <w:rsid w:val="00EB7682"/>
    <w:rsid w:val="00EC0923"/>
    <w:rsid w:val="00EC0F0B"/>
    <w:rsid w:val="00EC20CF"/>
    <w:rsid w:val="00ED215B"/>
    <w:rsid w:val="00EF1BB5"/>
    <w:rsid w:val="00EF256A"/>
    <w:rsid w:val="00EF381C"/>
    <w:rsid w:val="00EF5276"/>
    <w:rsid w:val="00EF7D10"/>
    <w:rsid w:val="00F15C6C"/>
    <w:rsid w:val="00F2335C"/>
    <w:rsid w:val="00F30B32"/>
    <w:rsid w:val="00F37450"/>
    <w:rsid w:val="00F63441"/>
    <w:rsid w:val="00F67927"/>
    <w:rsid w:val="00F8480E"/>
    <w:rsid w:val="00F860D0"/>
    <w:rsid w:val="00FA2386"/>
    <w:rsid w:val="00FA4AB5"/>
    <w:rsid w:val="00FC33B2"/>
    <w:rsid w:val="00FE0750"/>
    <w:rsid w:val="00F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75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01C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3">
    <w:name w:val="heading 3"/>
    <w:basedOn w:val="Normal"/>
    <w:next w:val="Normal"/>
    <w:link w:val="Ttulo3Car"/>
    <w:autoRedefine/>
    <w:qFormat/>
    <w:rsid w:val="00002428"/>
    <w:pPr>
      <w:widowControl/>
      <w:tabs>
        <w:tab w:val="left" w:pos="-720"/>
      </w:tabs>
      <w:spacing w:line="360" w:lineRule="auto"/>
      <w:ind w:left="-360" w:firstLine="360"/>
      <w:jc w:val="both"/>
      <w:outlineLvl w:val="2"/>
    </w:pPr>
    <w:rPr>
      <w:rFonts w:ascii="Arial" w:eastAsia="Arial Unicode MS" w:hAnsi="Arial" w:cs="Times New Roman"/>
      <w:b/>
      <w:color w:val="000000"/>
      <w:spacing w:val="-3"/>
      <w:kern w:val="0"/>
      <w:lang w:val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sid w:val="00A17675"/>
    <w:rPr>
      <w:rFonts w:ascii="OpenSymbol" w:eastAsia="OpenSymbol" w:hAnsi="OpenSymbol" w:cs="OpenSymbol"/>
    </w:rPr>
  </w:style>
  <w:style w:type="character" w:styleId="Textoennegrita">
    <w:name w:val="Strong"/>
    <w:qFormat/>
    <w:rsid w:val="00A17675"/>
    <w:rPr>
      <w:b/>
      <w:bCs/>
    </w:rPr>
  </w:style>
  <w:style w:type="paragraph" w:customStyle="1" w:styleId="Heading">
    <w:name w:val="Heading"/>
    <w:basedOn w:val="Normal"/>
    <w:next w:val="Textoindependiente"/>
    <w:rsid w:val="00A1767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17675"/>
    <w:pPr>
      <w:spacing w:after="120"/>
    </w:pPr>
  </w:style>
  <w:style w:type="paragraph" w:styleId="Lista">
    <w:name w:val="List"/>
    <w:basedOn w:val="Textoindependiente"/>
    <w:rsid w:val="00A17675"/>
  </w:style>
  <w:style w:type="paragraph" w:customStyle="1" w:styleId="Caption1">
    <w:name w:val="Caption1"/>
    <w:basedOn w:val="Normal"/>
    <w:rsid w:val="00A1767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17675"/>
    <w:pPr>
      <w:suppressLineNumbers/>
    </w:pPr>
  </w:style>
  <w:style w:type="paragraph" w:customStyle="1" w:styleId="TableContents">
    <w:name w:val="Table Contents"/>
    <w:basedOn w:val="Normal"/>
    <w:rsid w:val="00A17675"/>
    <w:pPr>
      <w:suppressLineNumbers/>
    </w:pPr>
  </w:style>
  <w:style w:type="paragraph" w:customStyle="1" w:styleId="TableHeading">
    <w:name w:val="Table Heading"/>
    <w:basedOn w:val="TableContents"/>
    <w:rsid w:val="00A17675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B2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A84B2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A84B2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A84B2C"/>
    <w:rPr>
      <w:rFonts w:eastAsia="DejaVu Sans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A84B2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A84B2C"/>
    <w:rPr>
      <w:rFonts w:eastAsia="DejaVu Sans" w:cs="Mangal"/>
      <w:kern w:val="1"/>
      <w:sz w:val="24"/>
      <w:szCs w:val="21"/>
      <w:lang w:eastAsia="hi-IN" w:bidi="hi-IN"/>
    </w:rPr>
  </w:style>
  <w:style w:type="character" w:customStyle="1" w:styleId="Ttulo3Car">
    <w:name w:val="Título 3 Car"/>
    <w:link w:val="Ttulo3"/>
    <w:rsid w:val="00002428"/>
    <w:rPr>
      <w:rFonts w:ascii="Arial" w:eastAsia="Arial Unicode MS" w:hAnsi="Arial"/>
      <w:b/>
      <w:color w:val="000000"/>
      <w:spacing w:val="-3"/>
      <w:sz w:val="24"/>
      <w:szCs w:val="24"/>
      <w:lang w:val="es-ES_tradnl" w:eastAsia="hi-IN"/>
    </w:rPr>
  </w:style>
  <w:style w:type="paragraph" w:styleId="NormalWeb">
    <w:name w:val="Normal (Web)"/>
    <w:basedOn w:val="Normal"/>
    <w:rsid w:val="00A84B2C"/>
    <w:pPr>
      <w:widowControl/>
      <w:suppressAutoHyphens w:val="0"/>
      <w:spacing w:before="100" w:beforeAutospacing="1" w:after="100" w:afterAutospacing="1"/>
    </w:pPr>
    <w:rPr>
      <w:rFonts w:ascii="Verdana" w:eastAsia="Arial Unicode MS" w:hAnsi="Verdana" w:cs="Arial Unicode MS"/>
      <w:color w:val="000000"/>
      <w:kern w:val="0"/>
      <w:sz w:val="17"/>
      <w:szCs w:val="17"/>
      <w:lang w:eastAsia="es-ES" w:bidi="ar-SA"/>
    </w:rPr>
  </w:style>
  <w:style w:type="paragraph" w:customStyle="1" w:styleId="te">
    <w:name w:val="te"/>
    <w:basedOn w:val="Normal"/>
    <w:rsid w:val="00A84B2C"/>
    <w:pPr>
      <w:widowControl/>
      <w:pBdr>
        <w:bottom w:val="single" w:sz="6" w:space="0" w:color="00AEEF"/>
      </w:pBdr>
      <w:suppressAutoHyphens w:val="0"/>
      <w:spacing w:before="100" w:beforeAutospacing="1" w:after="100" w:afterAutospacing="1"/>
    </w:pPr>
    <w:rPr>
      <w:rFonts w:ascii="Verdana" w:eastAsia="Times New Roman" w:hAnsi="Verdana" w:cs="Times New Roman"/>
      <w:color w:val="000000"/>
      <w:kern w:val="0"/>
      <w:sz w:val="23"/>
      <w:szCs w:val="23"/>
      <w:lang w:eastAsia="es-ES" w:bidi="ar-SA"/>
    </w:rPr>
  </w:style>
  <w:style w:type="table" w:styleId="Tablaconcuadrcula">
    <w:name w:val="Table Grid"/>
    <w:basedOn w:val="Tablanormal"/>
    <w:uiPriority w:val="59"/>
    <w:rsid w:val="00701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B01C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Prrafodelista">
    <w:name w:val="List Paragraph"/>
    <w:basedOn w:val="Normal"/>
    <w:uiPriority w:val="34"/>
    <w:qFormat/>
    <w:rsid w:val="004E5698"/>
    <w:pPr>
      <w:ind w:left="720"/>
      <w:contextualSpacing/>
    </w:pPr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F634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3441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3441"/>
    <w:rPr>
      <w:rFonts w:eastAsia="DejaVu Sans" w:cs="Mangal"/>
      <w:kern w:val="1"/>
      <w:szCs w:val="18"/>
      <w:lang w:eastAsia="hi-I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34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3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0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mgclemente\AppData\elec\HP\fijos\imagenes\pixel_trans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F64F9-9AAF-4208-B002-7E1754AF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1335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mdelgado</dc:creator>
  <cp:lastModifiedBy>Yanina</cp:lastModifiedBy>
  <cp:revision>2</cp:revision>
  <cp:lastPrinted>2015-10-07T18:43:00Z</cp:lastPrinted>
  <dcterms:created xsi:type="dcterms:W3CDTF">2015-10-07T18:46:00Z</dcterms:created>
  <dcterms:modified xsi:type="dcterms:W3CDTF">2015-10-07T18:46:00Z</dcterms:modified>
</cp:coreProperties>
</file>